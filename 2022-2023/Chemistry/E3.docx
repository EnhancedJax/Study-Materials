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3F2D6" w14:textId="696E9D24" w:rsidR="008F604E" w:rsidRDefault="00907DDD" w:rsidP="00907DDD">
      <w:pPr>
        <w:pStyle w:val="Heading1"/>
        <w:spacing w:before="0"/>
      </w:pPr>
      <w:r>
        <w:t>16 – Redox equilibria</w:t>
      </w:r>
    </w:p>
    <w:p w14:paraId="538F6EE1" w14:textId="03A8CA49" w:rsidR="00366CE2" w:rsidRPr="00366CE2" w:rsidRDefault="00366CE2" w:rsidP="00366CE2">
      <w:pPr>
        <w:pStyle w:val="Heading2"/>
      </w:pPr>
      <w:r>
        <w:t>Redox review</w:t>
      </w:r>
    </w:p>
    <w:p w14:paraId="5DA54441" w14:textId="266712C6" w:rsidR="004F335A" w:rsidRDefault="004F335A" w:rsidP="004F335A">
      <w:r w:rsidRPr="007931C4">
        <w:t>Oxidation</w:t>
      </w:r>
      <w:r>
        <w:tab/>
        <w:t>-</w:t>
      </w:r>
      <w:r>
        <w:rPr>
          <w:color w:val="FF0000"/>
        </w:rPr>
        <w:t xml:space="preserve"> e</w:t>
      </w:r>
      <w:r>
        <w:rPr>
          <w:color w:val="FF0000"/>
          <w:vertAlign w:val="superscript"/>
        </w:rPr>
        <w:t>-</w:t>
      </w:r>
      <w:r>
        <w:t xml:space="preserve"> </w:t>
      </w:r>
      <w:r>
        <w:rPr>
          <w:color w:val="00B050"/>
        </w:rPr>
        <w:t>#o</w:t>
      </w:r>
      <w:r>
        <w:rPr>
          <w:color w:val="00B050"/>
        </w:rPr>
        <w:tab/>
      </w:r>
      <w:r>
        <w:rPr>
          <w:color w:val="00B050"/>
        </w:rPr>
        <w:tab/>
      </w:r>
      <w:r w:rsidR="00F80761">
        <w:rPr>
          <w:color w:val="00B050"/>
        </w:rPr>
        <w:tab/>
      </w:r>
      <w:r w:rsidR="00F80761">
        <w:rPr>
          <w:color w:val="00B050"/>
        </w:rPr>
        <w:tab/>
      </w:r>
      <w:r>
        <w:t xml:space="preserve">- agents are </w:t>
      </w:r>
      <w:r>
        <w:rPr>
          <w:color w:val="FF0000"/>
        </w:rPr>
        <w:t xml:space="preserve">Reduced </w:t>
      </w:r>
      <w:r>
        <w:t xml:space="preserve">to </w:t>
      </w:r>
      <w:r>
        <w:rPr>
          <w:color w:val="00B050"/>
        </w:rPr>
        <w:t xml:space="preserve">Oxidize </w:t>
      </w:r>
      <w:r>
        <w:t>other molecules</w:t>
      </w:r>
    </w:p>
    <w:p w14:paraId="28384B4E" w14:textId="7D64F32D" w:rsidR="004F335A" w:rsidRDefault="004F335A" w:rsidP="004F335A">
      <w:r w:rsidRPr="007931C4">
        <w:t>Reduction</w:t>
      </w:r>
      <w:r>
        <w:tab/>
        <w:t xml:space="preserve">- </w:t>
      </w:r>
      <w:r>
        <w:rPr>
          <w:color w:val="00B050"/>
        </w:rPr>
        <w:t>e</w:t>
      </w:r>
      <w:r>
        <w:rPr>
          <w:color w:val="00B050"/>
          <w:vertAlign w:val="superscript"/>
        </w:rPr>
        <w:t>-</w:t>
      </w:r>
      <w:r>
        <w:t xml:space="preserve"> </w:t>
      </w:r>
      <w:r>
        <w:rPr>
          <w:color w:val="FF0000"/>
        </w:rPr>
        <w:t>#o</w:t>
      </w:r>
      <w:r>
        <w:rPr>
          <w:color w:val="FF0000"/>
        </w:rPr>
        <w:tab/>
      </w:r>
      <w:r>
        <w:rPr>
          <w:color w:val="FF0000"/>
        </w:rPr>
        <w:tab/>
      </w:r>
      <w:r w:rsidR="00F80761">
        <w:rPr>
          <w:color w:val="FF0000"/>
        </w:rPr>
        <w:tab/>
      </w:r>
      <w:r w:rsidR="00F80761">
        <w:rPr>
          <w:color w:val="FF0000"/>
        </w:rPr>
        <w:tab/>
      </w:r>
      <w:r>
        <w:t xml:space="preserve">- agents are </w:t>
      </w:r>
      <w:r>
        <w:rPr>
          <w:color w:val="00B050"/>
        </w:rPr>
        <w:t xml:space="preserve">Oxidized </w:t>
      </w:r>
      <w:r>
        <w:t xml:space="preserve">to </w:t>
      </w:r>
      <w:r>
        <w:rPr>
          <w:color w:val="FF0000"/>
        </w:rPr>
        <w:t xml:space="preserve">Reduce </w:t>
      </w:r>
      <w:r>
        <w:t>other molecules</w:t>
      </w:r>
    </w:p>
    <w:p w14:paraId="7D11B81F" w14:textId="5DB58876" w:rsidR="0031560F" w:rsidRDefault="00366CE2" w:rsidP="004F335A">
      <w:r>
        <w:t>Disproportionation reaction</w:t>
      </w:r>
      <w:r>
        <w:tab/>
      </w:r>
      <w:r>
        <w:tab/>
      </w:r>
      <w:r>
        <w:tab/>
        <w:t>- Elements of the same compound undergoes both oxidation and reduction</w:t>
      </w:r>
    </w:p>
    <w:p w14:paraId="676D0D54" w14:textId="408C0671" w:rsidR="004F335A" w:rsidRPr="007931C4" w:rsidRDefault="007931C4" w:rsidP="004F335A">
      <w:pPr>
        <w:rPr>
          <w:vertAlign w:val="superscript"/>
        </w:rPr>
      </w:pPr>
      <w:r w:rsidRPr="007931C4">
        <w:t>Standard conditions</w:t>
      </w:r>
      <w:r>
        <w:tab/>
      </w:r>
      <w:r>
        <w:tab/>
      </w:r>
      <w:r>
        <w:tab/>
      </w:r>
      <w:r>
        <w:tab/>
        <w:t>- 100kPa, 298K, 1 mol dm</w:t>
      </w:r>
      <w:r>
        <w:rPr>
          <w:vertAlign w:val="superscript"/>
        </w:rPr>
        <w:t>-3</w:t>
      </w:r>
    </w:p>
    <w:p w14:paraId="6FB1AF3B" w14:textId="77BFC726" w:rsidR="00DC5821" w:rsidRDefault="00DC5821" w:rsidP="00DC5821">
      <w:pPr>
        <w:pStyle w:val="Heading2"/>
      </w:pPr>
      <w:r>
        <w:t>Electrical chemical cell</w:t>
      </w:r>
    </w:p>
    <w:p w14:paraId="134801CE" w14:textId="18044E4B" w:rsidR="00F80761" w:rsidRDefault="00F80761" w:rsidP="00F80761">
      <w:r>
        <w:t>Standard electrode potential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  <w:r>
        <w:tab/>
      </w:r>
      <w:r>
        <w:tab/>
      </w:r>
      <w:r>
        <w:tab/>
        <w:t xml:space="preserve">- Potentials measured </w:t>
      </w:r>
      <w:r w:rsidR="00260E0F">
        <w:t xml:space="preserve">of cell </w:t>
      </w:r>
      <w:r>
        <w:t xml:space="preserve">against </w:t>
      </w:r>
      <w:r w:rsidR="00260E0F">
        <w:t>std. H</w:t>
      </w:r>
      <w:r w:rsidR="00260E0F">
        <w:rPr>
          <w:vertAlign w:val="subscript"/>
        </w:rPr>
        <w:t>2</w:t>
      </w:r>
      <w:r w:rsidR="00260E0F">
        <w:t xml:space="preserve"> electrode at standard conditions</w:t>
      </w:r>
    </w:p>
    <w:p w14:paraId="24B5AC4E" w14:textId="6A47F431" w:rsidR="00A15ECF" w:rsidRPr="00F80761" w:rsidRDefault="00933D1D" w:rsidP="00F80761">
      <w:r>
        <w:rPr>
          <w:noProof/>
        </w:rPr>
        <w:drawing>
          <wp:anchor distT="0" distB="0" distL="114300" distR="114300" simplePos="0" relativeHeight="251651072" behindDoc="0" locked="0" layoutInCell="1" allowOverlap="1" wp14:anchorId="656FF9AE" wp14:editId="50EE2170">
            <wp:simplePos x="0" y="0"/>
            <wp:positionH relativeFrom="column">
              <wp:posOffset>4333875</wp:posOffset>
            </wp:positionH>
            <wp:positionV relativeFrom="paragraph">
              <wp:posOffset>65405</wp:posOffset>
            </wp:positionV>
            <wp:extent cx="2370455" cy="1947545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0455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638F33" w14:textId="73FCCE72" w:rsidR="006269FD" w:rsidRDefault="00A15ECF" w:rsidP="006269FD">
      <w:r>
        <w:t>L</w:t>
      </w:r>
      <w:r w:rsidR="006269FD">
        <w:t>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6269FD">
        <w:t>reduced</w:t>
      </w:r>
      <w:r w:rsidR="0025201F">
        <w:t>, smaller oxidized</w:t>
      </w:r>
    </w:p>
    <w:p w14:paraId="4422D9A7" w14:textId="7A9A9AF4" w:rsidR="00BB32F2" w:rsidRDefault="00A15ECF" w:rsidP="006269FD">
      <w:r>
        <w:t>Larger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r>
          <w:rPr>
            <w:rFonts w:ascii="Cambria Math" w:hAnsi="Cambria Math"/>
          </w:rPr>
          <m:t xml:space="preserve"> </m:t>
        </m:r>
      </m:oMath>
      <w:r w:rsidR="00842377">
        <w:t>stronger oxidizing / weaker reducing</w:t>
      </w:r>
      <w:r w:rsidR="00376FAE">
        <w:t xml:space="preserve"> agents</w:t>
      </w:r>
    </w:p>
    <w:p w14:paraId="18378C96" w14:textId="270B268D" w:rsidR="00DE78BB" w:rsidRDefault="00DE78BB" w:rsidP="006269FD">
      <w:r>
        <w:t xml:space="preserve">Flipping ECS formulas flips the sign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</w:p>
    <w:p w14:paraId="004B393C" w14:textId="60DF550A" w:rsidR="000176B2" w:rsidRDefault="000176B2" w:rsidP="006269FD">
      <w:r>
        <w:t>The compounds in the cell can be determined from ECS equations of the cell</w:t>
      </w:r>
    </w:p>
    <w:p w14:paraId="731590E1" w14:textId="356466C6" w:rsidR="00A15ECF" w:rsidRDefault="00A15ECF" w:rsidP="006269FD"/>
    <w:p w14:paraId="035E2E9A" w14:textId="7CADAEC9" w:rsidR="00A15ECF" w:rsidRDefault="00BB32F2" w:rsidP="006269FD">
      <m:oMath>
        <m:r>
          <w:rPr>
            <w:rFonts w:ascii="Cambria Math" w:hAnsi="Cambria Math"/>
          </w:rPr>
          <m:t>Zn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  <m:r>
          <w:rPr>
            <w:rFonts w:ascii="Cambria Math" w:hAnsi="Cambria Math"/>
          </w:rPr>
          <m:t>⇌Cu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</m:t>
            </m:r>
          </m:e>
        </m:d>
        <m:r>
          <w:rPr>
            <w:rFonts w:ascii="Cambria Math" w:hAnsi="Cambria Math"/>
          </w:rPr>
          <m:t>+Z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</m:oMath>
      <w:r w:rsidR="003734D7">
        <w:t xml:space="preserve"> (Zn oxidized, Cu reduced)</w:t>
      </w:r>
    </w:p>
    <w:p w14:paraId="47572FCD" w14:textId="01330D5C" w:rsidR="000176B2" w:rsidRDefault="00D43BD8" w:rsidP="00B34AFF">
      <w:r>
        <w:t>Electrolytes (</w:t>
      </w:r>
      <w:proofErr w:type="spellStart"/>
      <w:r w:rsidR="00FB053C">
        <w:t>aq</w:t>
      </w:r>
      <w:proofErr w:type="spellEnd"/>
      <w:r w:rsidR="00FB053C">
        <w:t xml:space="preserve"> </w:t>
      </w:r>
      <w:r>
        <w:t xml:space="preserve">in beaker) must be </w:t>
      </w:r>
      <w:r w:rsidRPr="00B34AFF">
        <w:rPr>
          <w:b/>
          <w:bCs/>
        </w:rPr>
        <w:t>soluble</w:t>
      </w:r>
      <w:r>
        <w:t>.</w:t>
      </w:r>
      <w:r w:rsidR="00FB053C">
        <w:t xml:space="preserve"> (</w:t>
      </w:r>
      <w:r w:rsidR="000176B2" w:rsidRPr="000176B2">
        <w:rPr>
          <w:u w:val="single"/>
        </w:rPr>
        <w:t>Group 1 n</w:t>
      </w:r>
      <w:r w:rsidR="00FB053C" w:rsidRPr="000176B2">
        <w:rPr>
          <w:u w:val="single"/>
        </w:rPr>
        <w:t>itrates</w:t>
      </w:r>
      <w:r w:rsidR="00FB053C">
        <w:t xml:space="preserve"> used as always soluble)</w:t>
      </w:r>
    </w:p>
    <w:p w14:paraId="6CB4735E" w14:textId="5E4FE24A" w:rsidR="000176B2" w:rsidRDefault="00CE6496" w:rsidP="00B34AFF">
      <w:r>
        <w:t>Salt bridge: NaCl</w:t>
      </w:r>
    </w:p>
    <w:p w14:paraId="6DE6F7EF" w14:textId="73CADBBA" w:rsidR="0025201F" w:rsidRDefault="00140EE7" w:rsidP="0025201F">
      <w:pPr>
        <w:pStyle w:val="Heading3"/>
      </w:pPr>
      <w:r>
        <w:t>Electro-cell diagram</w:t>
      </w:r>
    </w:p>
    <w:p w14:paraId="5B98D5E2" w14:textId="06109876" w:rsidR="008360F2" w:rsidRPr="008360F2" w:rsidRDefault="008360F2" w:rsidP="008360F2">
      <w:r>
        <w:t>e</w:t>
      </w:r>
      <w:r>
        <w:rPr>
          <w:vertAlign w:val="superscript"/>
        </w:rPr>
        <w:t>-</w:t>
      </w:r>
      <w:r>
        <w:t xml:space="preserve"> flows from smaller </w:t>
      </w:r>
      <m:oMath>
        <m:r>
          <w:rPr>
            <w:rFonts w:ascii="Cambria Math" w:hAnsi="Cambria Math"/>
          </w:rPr>
          <m:t>→</m:t>
        </m:r>
      </m:oMath>
      <w:r>
        <w:t xml:space="preserve"> larger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</w:p>
    <w:p w14:paraId="559BCDCF" w14:textId="24AE65A7" w:rsidR="0025201F" w:rsidRDefault="0025201F" w:rsidP="0025201F">
      <w:r>
        <w:t>Left oxidized, right reduced.</w:t>
      </w:r>
      <w:r w:rsidR="00763C96" w:rsidRPr="00763C96">
        <w:rPr>
          <w:noProof/>
        </w:rPr>
        <w:t xml:space="preserve"> </w:t>
      </w:r>
    </w:p>
    <w:p w14:paraId="1D63EADF" w14:textId="79735F01" w:rsidR="00A15ECF" w:rsidRPr="00BB32F2" w:rsidRDefault="00000000" w:rsidP="00A15ECF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∅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w:softHyphen/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</m:sSub>
          <m:r>
            <w:rPr>
              <w:rFonts w:ascii="Cambria Math" w:hAnsi="Cambria Math"/>
            </w:rPr>
            <m:t>=reduced-oxidized=right-left</m:t>
          </m:r>
        </m:oMath>
      </m:oMathPara>
    </w:p>
    <w:p w14:paraId="07335FF9" w14:textId="4ED7A73E" w:rsidR="00EA2223" w:rsidRDefault="00933D1D" w:rsidP="00933D1D">
      <w:pPr>
        <w:pStyle w:val="Heading3"/>
      </w:pPr>
      <w:r>
        <w:t>Shorthand display</w:t>
      </w:r>
    </w:p>
    <w:p w14:paraId="79A7B04A" w14:textId="524928EC" w:rsidR="00933D1D" w:rsidRPr="00933D1D" w:rsidRDefault="00000000" w:rsidP="00EA2223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 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 oxidized </m:t>
              </m:r>
              <m:r>
                <m:rPr>
                  <m:lit/>
                </m:rPr>
                <w:rPr>
                  <w:rFonts w:ascii="Cambria Math" w:hAnsi="Cambria Math"/>
                </w:rPr>
                <m:t>||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</m:e>
          </m:d>
          <m: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 reduced </m:t>
          </m:r>
        </m:oMath>
      </m:oMathPara>
    </w:p>
    <w:p w14:paraId="3B5B4BAD" w14:textId="77777777" w:rsidR="00933D1D" w:rsidRDefault="00933D1D" w:rsidP="00EA2223"/>
    <w:p w14:paraId="299F940C" w14:textId="143E405F" w:rsidR="00933D1D" w:rsidRDefault="00933D1D" w:rsidP="00EA2223">
      <w:r>
        <w:t>Example:</w:t>
      </w:r>
    </w:p>
    <w:p w14:paraId="0A1F8DF4" w14:textId="32AE58C0" w:rsidR="00933D1D" w:rsidRPr="00933D1D" w:rsidRDefault="00933D1D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>Zn+A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O→Z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>+2Ag+2O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658F8933" w14:textId="72827AB3" w:rsidR="00933D1D" w:rsidRPr="00933D1D" w:rsidRDefault="00933D1D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Shorthand:Zn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Z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2+</m:t>
              </m:r>
            </m:sup>
          </m:sSup>
          <m:r>
            <w:rPr>
              <w:rFonts w:ascii="Cambria Math" w:hAnsi="Cambria Math"/>
            </w:rPr>
            <m:t xml:space="preserve"> </m:t>
          </m:r>
          <m:r>
            <m:rPr>
              <m:lit/>
            </m:rPr>
            <w:rPr>
              <w:rFonts w:ascii="Cambria Math" w:hAnsi="Cambria Math"/>
            </w:rPr>
            <m:t>||</m:t>
          </m:r>
          <m:r>
            <w:rPr>
              <w:rFonts w:ascii="Cambria Math" w:hAnsi="Cambria Math"/>
            </w:rPr>
            <m:t xml:space="preserve"> 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O,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 xml:space="preserve">O </m:t>
          </m:r>
          <m:r>
            <m:rPr>
              <m:lit/>
            </m:rPr>
            <w:rPr>
              <w:rFonts w:ascii="Cambria Math" w:hAnsi="Cambria Math"/>
            </w:rPr>
            <m:t>|</m:t>
          </m:r>
          <m:r>
            <w:rPr>
              <w:rFonts w:ascii="Cambria Math" w:hAnsi="Cambria Math"/>
            </w:rPr>
            <m:t xml:space="preserve"> Ag, O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-</m:t>
              </m:r>
            </m:sup>
          </m:sSup>
        </m:oMath>
      </m:oMathPara>
    </w:p>
    <w:p w14:paraId="05C0A051" w14:textId="3338426C" w:rsidR="00584EAF" w:rsidRDefault="00933D1D" w:rsidP="00584EAF">
      <w:pPr>
        <w:pStyle w:val="Heading3"/>
      </w:pPr>
      <w:r w:rsidRPr="00B34AFF">
        <w:rPr>
          <w:noProof/>
        </w:rPr>
        <w:drawing>
          <wp:anchor distT="0" distB="0" distL="114300" distR="114300" simplePos="0" relativeHeight="251652096" behindDoc="0" locked="0" layoutInCell="1" allowOverlap="1" wp14:anchorId="4B62318C" wp14:editId="5A85B734">
            <wp:simplePos x="0" y="0"/>
            <wp:positionH relativeFrom="column">
              <wp:posOffset>4338084</wp:posOffset>
            </wp:positionH>
            <wp:positionV relativeFrom="paragraph">
              <wp:posOffset>-125996</wp:posOffset>
            </wp:positionV>
            <wp:extent cx="2297430" cy="1791335"/>
            <wp:effectExtent l="0" t="0" r="762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743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4EAF">
        <w:t xml:space="preserve">Measuring </w:t>
      </w:r>
      <m:oMath>
        <m:sSup>
          <m:sSupPr>
            <m:ctrlPr>
              <w:rPr>
                <w:rFonts w:ascii="Cambria Math" w:hAnsi="Cambria Math"/>
                <w:b/>
                <w:bCs w:val="0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∅</m:t>
            </m:r>
          </m:sup>
        </m:sSup>
      </m:oMath>
    </w:p>
    <w:p w14:paraId="471305F0" w14:textId="77777777" w:rsidR="00260E0F" w:rsidRDefault="00584EAF" w:rsidP="00584EAF">
      <w:r>
        <w:t>The standard hydrogen electrode is used to measure</w:t>
      </w:r>
      <m:oMath>
        <m:r>
          <w:rPr>
            <w:rFonts w:ascii="Cambria Math" w:hAnsi="Cambria Math"/>
          </w:rPr>
          <m:t xml:space="preserve">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</m:oMath>
      <w:r w:rsidR="00260E0F">
        <w:t xml:space="preserve">. </w:t>
      </w:r>
    </w:p>
    <w:p w14:paraId="49D2F255" w14:textId="131D6214" w:rsidR="00584EAF" w:rsidRPr="00260E0F" w:rsidRDefault="00260E0F" w:rsidP="00584EAF">
      <w:r>
        <w:t>Swap out H</w:t>
      </w:r>
      <w:r>
        <w:rPr>
          <w:vertAlign w:val="subscript"/>
        </w:rPr>
        <w:t>2</w:t>
      </w:r>
      <w:r>
        <w:t xml:space="preserve"> with anything if different potential is measured</w:t>
      </w:r>
      <w:r w:rsidR="006E3EF2">
        <w:t>.</w:t>
      </w:r>
    </w:p>
    <w:p w14:paraId="3CA7757B" w14:textId="5DCC0B53" w:rsidR="00584EAF" w:rsidRDefault="00584EAF" w:rsidP="00584EAF">
      <w:r w:rsidRPr="00A15ECF">
        <w:t xml:space="preserve">Half equation: </w:t>
      </w:r>
      <m:oMath>
        <m:r>
          <w:rPr>
            <w:rFonts w:ascii="Cambria Math" w:hAnsi="Cambria Math"/>
          </w:rPr>
          <m:t>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77DB59B3" w14:textId="350D0D1B" w:rsidR="006E3EF2" w:rsidRDefault="006E3EF2" w:rsidP="00584EAF"/>
    <w:p w14:paraId="50BC9FFF" w14:textId="0D0E3CA9" w:rsidR="006E3EF2" w:rsidRDefault="006E3EF2" w:rsidP="00584EAF">
      <w:pPr>
        <w:rPr>
          <w:u w:val="single"/>
        </w:rPr>
      </w:pPr>
      <w:r>
        <w:t>A reference electrode (H</w:t>
      </w:r>
      <w:r>
        <w:rPr>
          <w:vertAlign w:val="subscript"/>
        </w:rPr>
        <w:t>2</w:t>
      </w:r>
      <w:r>
        <w:t>) is needed as we c</w:t>
      </w:r>
      <w:r w:rsidRPr="006E3EF2">
        <w:t xml:space="preserve">an </w:t>
      </w:r>
      <w:r w:rsidRPr="006E3EF2">
        <w:rPr>
          <w:u w:val="single"/>
        </w:rPr>
        <w:t>only measure a potential difference</w:t>
      </w:r>
    </w:p>
    <w:p w14:paraId="7639E3BA" w14:textId="0E1E64D7" w:rsidR="00654B0A" w:rsidRPr="00654B0A" w:rsidRDefault="00654B0A" w:rsidP="00584EAF">
      <w:pPr>
        <w:rPr>
          <w:u w:val="single"/>
        </w:rPr>
      </w:pPr>
      <w:r>
        <w:t xml:space="preserve">Porous Pt is used as to </w:t>
      </w:r>
      <w:r>
        <w:rPr>
          <w:u w:val="single"/>
        </w:rPr>
        <w:t>increase surface area</w:t>
      </w:r>
    </w:p>
    <w:p w14:paraId="31387E60" w14:textId="1840FD39" w:rsidR="00EA2223" w:rsidRDefault="00031307" w:rsidP="00031307">
      <w:pPr>
        <w:pStyle w:val="Heading3"/>
      </w:pPr>
      <w:r>
        <w:t>Feasibility</w:t>
      </w:r>
    </w:p>
    <w:p w14:paraId="103F2BD5" w14:textId="064AF625" w:rsidR="0031560F" w:rsidRDefault="0031560F" w:rsidP="0031560F">
      <w:r>
        <w:t>Kinetically stable</w:t>
      </w:r>
      <w:r>
        <w:tab/>
      </w:r>
      <w:r>
        <w:tab/>
      </w:r>
      <w:r>
        <w:tab/>
      </w:r>
      <w:r>
        <w:tab/>
      </w:r>
      <w:r>
        <w:tab/>
        <w:t xml:space="preserve">-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large</m:t>
        </m:r>
      </m:oMath>
    </w:p>
    <w:p w14:paraId="136AEDBC" w14:textId="52F6139F" w:rsidR="00756973" w:rsidRDefault="00756973" w:rsidP="0031560F">
      <w:r>
        <w:t>Thermodynamically stable</w:t>
      </w:r>
      <w:r>
        <w:tab/>
      </w:r>
      <w:r>
        <w:tab/>
      </w:r>
      <w:r>
        <w:tab/>
      </w:r>
      <w:r>
        <w:tab/>
        <w:t xml:space="preserve">-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∅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cell</m:t>
            </m:r>
          </m:sub>
        </m:sSub>
        <m:r>
          <w:rPr>
            <w:rFonts w:ascii="Cambria Math" w:hAnsi="Cambria Math"/>
          </w:rPr>
          <m:t>&gt;0</m:t>
        </m:r>
      </m:oMath>
    </w:p>
    <w:p w14:paraId="455BAA7B" w14:textId="77777777" w:rsidR="00926B65" w:rsidRPr="0031560F" w:rsidRDefault="00926B65" w:rsidP="0031560F"/>
    <w:p w14:paraId="59C38A42" w14:textId="5BDD7C13" w:rsidR="00EA2223" w:rsidRPr="00031307" w:rsidRDefault="00EA2223" w:rsidP="00EA2223"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G=-nF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w:rPr>
                  <w:rFonts w:ascii="Cambria Math" w:hAnsi="Cambria Math"/>
                </w:rPr>
                <m:t>∅</m:t>
              </m:r>
            </m:sup>
          </m:sSubSup>
          <m:r>
            <w:rPr>
              <w:rFonts w:ascii="Cambria Math" w:hAnsi="Cambria Math"/>
            </w:rPr>
            <m:t>=-RT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</m:oMath>
      </m:oMathPara>
    </w:p>
    <w:p w14:paraId="5E8D257F" w14:textId="27467359" w:rsidR="005C6EF8" w:rsidRPr="00031307" w:rsidRDefault="00031307" w:rsidP="00EA2223">
      <m:oMathPara>
        <m:oMathParaPr>
          <m:jc m:val="left"/>
        </m:oMathParaPr>
        <m:oMath>
          <m:r>
            <w:rPr>
              <w:rFonts w:ascii="Cambria Math" w:hAnsi="Cambria Math"/>
            </w:rPr>
            <m:t>∴</m:t>
          </m:r>
          <m:r>
            <m:rPr>
              <m:sty m:val="p"/>
            </m:rPr>
            <w:rPr>
              <w:rFonts w:ascii="Cambria Math" w:hAnsi="Cambria Math"/>
            </w:rPr>
            <m:t>Δ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total</m:t>
              </m:r>
            </m:sub>
          </m:sSub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  <m:ctrlPr>
                <w:rPr>
                  <w:rFonts w:ascii="Cambria Math" w:hAnsi="Cambria Math"/>
                </w:rPr>
              </m:ctrlPr>
            </m:sup>
          </m:sSubSup>
          <m:r>
            <w:rPr>
              <w:rFonts w:ascii="Cambria Math" w:hAnsi="Cambria Math"/>
            </w:rPr>
            <m:t xml:space="preserve"> &amp;&amp;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K</m:t>
              </m:r>
            </m:e>
          </m:func>
          <m:r>
            <w:rPr>
              <w:rFonts w:ascii="Cambria Math" w:hAnsi="Cambria Math"/>
            </w:rPr>
            <m:t>∝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cell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∅</m:t>
              </m:r>
              <m:ctrlPr>
                <w:rPr>
                  <w:rFonts w:ascii="Cambria Math" w:hAnsi="Cambria Math"/>
                </w:rPr>
              </m:ctrlPr>
            </m:sup>
          </m:sSubSup>
        </m:oMath>
      </m:oMathPara>
    </w:p>
    <w:p w14:paraId="79740342" w14:textId="6A6CB26F" w:rsidR="00366CE2" w:rsidRDefault="00031307" w:rsidP="00EA2223">
      <m:oMath>
        <m:r>
          <w:rPr>
            <w:rFonts w:ascii="Cambria Math" w:hAnsi="Cambria Math"/>
          </w:rPr>
          <m:t xml:space="preserve">∴When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cell</m:t>
            </m:r>
          </m:sub>
          <m:sup>
            <m:r>
              <w:rPr>
                <w:rFonts w:ascii="Cambria Math" w:hAnsi="Cambria Math"/>
              </w:rPr>
              <m:t>∅</m:t>
            </m:r>
          </m:sup>
        </m:sSubSup>
        <m:r>
          <w:rPr>
            <w:rFonts w:ascii="Cambria Math" w:hAnsi="Cambria Math"/>
          </w:rPr>
          <m:t>&gt;0</m:t>
        </m:r>
      </m:oMath>
      <w:r w:rsidR="00584EAF">
        <w:t xml:space="preserve"> reaction is feasible (spontaneous)</w:t>
      </w:r>
      <w:r w:rsidR="00366CE2">
        <w:t xml:space="preserve">. </w:t>
      </w:r>
    </w:p>
    <w:p w14:paraId="6706439C" w14:textId="77777777" w:rsidR="003D5030" w:rsidRDefault="003D5030" w:rsidP="00EA2223"/>
    <w:p w14:paraId="00F00D16" w14:textId="640C747B" w:rsidR="006E3EF2" w:rsidRDefault="00366CE2" w:rsidP="00EA2223">
      <w:r>
        <w:t xml:space="preserve">This only predicts that reaction is possible, not that it will occur as it depends on factors like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lit/>
          </m:rPr>
          <w:rPr>
            <w:rFonts w:ascii="Cambria Math" w:hAnsi="Cambria Math"/>
          </w:rPr>
          <m:t>/</m:t>
        </m:r>
        <m:r>
          <w:rPr>
            <w:rFonts w:ascii="Cambria Math" w:hAnsi="Cambria Math"/>
          </w:rPr>
          <m:t xml:space="preserve"> rate</m:t>
        </m:r>
      </m:oMath>
    </w:p>
    <w:p w14:paraId="4CDD7A3C" w14:textId="77777777" w:rsidR="006E3EF2" w:rsidRDefault="006E3EF2">
      <w:r>
        <w:br w:type="page"/>
      </w:r>
    </w:p>
    <w:p w14:paraId="006B8B60" w14:textId="34DC2B05" w:rsidR="004177B7" w:rsidRDefault="003E0CD7" w:rsidP="003B66D7">
      <w:pPr>
        <w:pStyle w:val="Heading2"/>
      </w:pPr>
      <w:r>
        <w:lastRenderedPageBreak/>
        <w:t xml:space="preserve">Hydrogen-Oxygen </w:t>
      </w:r>
      <w:r w:rsidR="003B66D7">
        <w:t>Fuel cells</w:t>
      </w:r>
    </w:p>
    <w:p w14:paraId="37A8A721" w14:textId="77777777" w:rsidR="009969C7" w:rsidRDefault="00805AA8" w:rsidP="00703B31">
      <w:pPr>
        <w:pStyle w:val="ListParagraph"/>
        <w:numPr>
          <w:ilvl w:val="0"/>
          <w:numId w:val="5"/>
        </w:numPr>
      </w:pPr>
      <w:r>
        <w:t xml:space="preserve">Both sides overall equations are the same: </w:t>
      </w:r>
      <m:oMath>
        <m:r>
          <w:rPr>
            <w:rFonts w:ascii="Cambria Math" w:hAnsi="Cambria Math"/>
          </w:rPr>
          <m:t>2H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O(l)</m:t>
        </m:r>
      </m:oMath>
      <w:r w:rsidR="008518F4">
        <w:t xml:space="preserve"> (so s</w:t>
      </w:r>
      <w:proofErr w:type="spellStart"/>
      <w:r w:rsidR="008518F4">
        <w:t>ame</w:t>
      </w:r>
      <w:proofErr w:type="spellEnd"/>
      <w:r w:rsidR="008518F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cell</m:t>
            </m:r>
          </m:sub>
          <m:sup>
            <m:r>
              <w:rPr>
                <w:rFonts w:ascii="Cambria Math" w:hAnsi="Cambria Math"/>
              </w:rPr>
              <m:t>∅</m:t>
            </m:r>
          </m:sup>
        </m:sSubSup>
      </m:oMath>
      <w:r w:rsidR="008518F4">
        <w:t>)</w:t>
      </w:r>
    </w:p>
    <w:p w14:paraId="29FB975D" w14:textId="77777777" w:rsidR="009969C7" w:rsidRDefault="009D142D" w:rsidP="00703B31">
      <w:pPr>
        <w:pStyle w:val="ListParagraph"/>
        <w:numPr>
          <w:ilvl w:val="0"/>
          <w:numId w:val="5"/>
        </w:numPr>
        <w:rPr>
          <w:u w:val="single"/>
        </w:rPr>
      </w:pPr>
      <w:r w:rsidRPr="00552092">
        <w:rPr>
          <w:noProof/>
        </w:rPr>
        <w:drawing>
          <wp:anchor distT="0" distB="0" distL="114300" distR="114300" simplePos="0" relativeHeight="251653120" behindDoc="0" locked="0" layoutInCell="1" allowOverlap="1" wp14:anchorId="36634552" wp14:editId="17C51D78">
            <wp:simplePos x="0" y="0"/>
            <wp:positionH relativeFrom="column">
              <wp:posOffset>4082995</wp:posOffset>
            </wp:positionH>
            <wp:positionV relativeFrom="paragraph">
              <wp:posOffset>4279</wp:posOffset>
            </wp:positionV>
            <wp:extent cx="2707640" cy="1478915"/>
            <wp:effectExtent l="0" t="0" r="0" b="698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" b="3"/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092">
        <w:t xml:space="preserve">The membrane </w:t>
      </w:r>
      <w:r w:rsidR="00552092" w:rsidRPr="009969C7">
        <w:rPr>
          <w:u w:val="single"/>
        </w:rPr>
        <w:t>separates H</w:t>
      </w:r>
      <w:r w:rsidR="00552092" w:rsidRPr="009969C7">
        <w:rPr>
          <w:u w:val="single"/>
          <w:vertAlign w:val="subscript"/>
        </w:rPr>
        <w:t>2</w:t>
      </w:r>
      <w:r w:rsidR="00552092" w:rsidRPr="009969C7">
        <w:rPr>
          <w:u w:val="single"/>
        </w:rPr>
        <w:t xml:space="preserve"> and O</w:t>
      </w:r>
      <w:r w:rsidR="00552092" w:rsidRPr="009969C7">
        <w:rPr>
          <w:u w:val="single"/>
          <w:vertAlign w:val="subscript"/>
        </w:rPr>
        <w:t>2</w:t>
      </w:r>
      <w:r w:rsidR="00552092" w:rsidRPr="009969C7">
        <w:rPr>
          <w:u w:val="single"/>
        </w:rPr>
        <w:t xml:space="preserve"> gases</w:t>
      </w:r>
    </w:p>
    <w:p w14:paraId="1751CA15" w14:textId="77777777" w:rsidR="009969C7" w:rsidRDefault="00552092" w:rsidP="00703B31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Electrodes are coated in Pt as </w:t>
      </w:r>
      <w:r w:rsidRPr="009969C7">
        <w:rPr>
          <w:u w:val="single"/>
        </w:rPr>
        <w:t>catalyst</w:t>
      </w:r>
    </w:p>
    <w:p w14:paraId="48E15376" w14:textId="2B2DCE58" w:rsidR="00654B0A" w:rsidRPr="009969C7" w:rsidRDefault="00654B0A" w:rsidP="00703B31">
      <w:pPr>
        <w:pStyle w:val="ListParagraph"/>
        <w:numPr>
          <w:ilvl w:val="0"/>
          <w:numId w:val="5"/>
        </w:numPr>
        <w:rPr>
          <w:u w:val="single"/>
        </w:rPr>
      </w:pPr>
      <w:r>
        <w:t xml:space="preserve">Alkali / Acid is used as </w:t>
      </w:r>
      <w:r w:rsidRPr="009969C7">
        <w:rPr>
          <w:u w:val="single"/>
        </w:rPr>
        <w:t>electrolytes allowing movement of H</w:t>
      </w:r>
      <w:r w:rsidRPr="009969C7">
        <w:rPr>
          <w:u w:val="single"/>
          <w:vertAlign w:val="superscript"/>
        </w:rPr>
        <w:t>+</w:t>
      </w:r>
    </w:p>
    <w:p w14:paraId="3206251C" w14:textId="6D5F7CF0" w:rsidR="009969C7" w:rsidRDefault="009969C7" w:rsidP="009969C7">
      <w:pPr>
        <w:pStyle w:val="Heading3"/>
      </w:pPr>
      <w:r>
        <w:t>Electrolyte equations</w:t>
      </w:r>
    </w:p>
    <w:p w14:paraId="677D6DB5" w14:textId="182C7429" w:rsidR="009969C7" w:rsidRPr="009969C7" w:rsidRDefault="009969C7" w:rsidP="009969C7">
      <w:pPr>
        <w:rPr>
          <w:lang w:val="en-GB"/>
        </w:rPr>
      </w:pPr>
      <w:r w:rsidRPr="009969C7">
        <w:rPr>
          <w:lang w:val="en-GB"/>
        </w:rPr>
        <w:t xml:space="preserve">Anode: </w:t>
      </w:r>
      <w:r w:rsidR="00233522">
        <w:rPr>
          <w:lang w:val="en-GB"/>
        </w:rPr>
        <w:tab/>
      </w:r>
      <w:r w:rsidR="00233522">
        <w:rPr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H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+…→2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</m:sup>
        </m:sSup>
        <m:r>
          <w:rPr>
            <w:rFonts w:ascii="Cambria Math" w:hAnsi="Cambria Math"/>
            <w:lang w:val="en-GB"/>
          </w:rPr>
          <m:t>+…</m:t>
        </m:r>
      </m:oMath>
    </w:p>
    <w:p w14:paraId="3923959C" w14:textId="7C711A57" w:rsidR="009969C7" w:rsidRPr="009969C7" w:rsidRDefault="009969C7" w:rsidP="009969C7">
      <w:pPr>
        <w:rPr>
          <w:lang w:val="en-GB"/>
        </w:rPr>
      </w:pPr>
      <w:r w:rsidRPr="009969C7">
        <w:rPr>
          <w:lang w:val="en-GB"/>
        </w:rPr>
        <w:t xml:space="preserve">Cathode: </w:t>
      </w:r>
      <w:r w:rsidR="00233522">
        <w:rPr>
          <w:lang w:val="en-GB"/>
        </w:rPr>
        <w:tab/>
      </w:r>
      <m:oMath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O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+4</m:t>
        </m:r>
        <m:sSup>
          <m:sSupPr>
            <m:ctrlPr>
              <w:rPr>
                <w:rFonts w:ascii="Cambria Math" w:hAnsi="Cambria Math"/>
                <w:i/>
                <w:lang w:val="en-GB"/>
              </w:rPr>
            </m:ctrlPr>
          </m:sSupPr>
          <m:e>
            <m:r>
              <w:rPr>
                <w:rFonts w:ascii="Cambria Math" w:hAnsi="Cambria Math"/>
                <w:lang w:val="en-GB"/>
              </w:rPr>
              <m:t>e</m:t>
            </m:r>
          </m:e>
          <m:sup>
            <m:r>
              <w:rPr>
                <w:rFonts w:ascii="Cambria Math" w:hAnsi="Cambria Math"/>
                <w:lang w:val="en-GB"/>
              </w:rPr>
              <m:t>-</m:t>
            </m:r>
          </m:sup>
        </m:sSup>
        <m:r>
          <w:rPr>
            <w:rFonts w:ascii="Cambria Math" w:hAnsi="Cambria Math"/>
            <w:lang w:val="en-GB"/>
          </w:rPr>
          <m:t>+…→…</m:t>
        </m:r>
      </m:oMath>
    </w:p>
    <w:p w14:paraId="252F4123" w14:textId="06CA6D0F" w:rsidR="009969C7" w:rsidRPr="009969C7" w:rsidRDefault="009969C7" w:rsidP="009969C7">
      <w:pPr>
        <w:rPr>
          <w:lang w:val="en-GB"/>
        </w:rPr>
      </w:pPr>
      <w:r w:rsidRPr="009969C7">
        <w:rPr>
          <w:lang w:val="en-GB"/>
        </w:rPr>
        <w:t xml:space="preserve">Acidic: </w:t>
      </w:r>
      <w:r w:rsidR="00233522">
        <w:rPr>
          <w:lang w:val="en-GB"/>
        </w:rPr>
        <w:tab/>
      </w:r>
      <w:r w:rsidR="00233522">
        <w:rPr>
          <w:lang w:val="en-GB"/>
        </w:rPr>
        <w:tab/>
      </w:r>
      <w:r w:rsidRPr="009969C7">
        <w:rPr>
          <w:lang w:val="en-GB"/>
        </w:rPr>
        <w:t xml:space="preserve">add </w:t>
      </w:r>
      <w:r w:rsidR="007E1CDD">
        <w:rPr>
          <w:lang w:val="en-GB"/>
        </w:rPr>
        <w:t>H</w:t>
      </w:r>
      <w:r w:rsidR="007E1CDD">
        <w:rPr>
          <w:vertAlign w:val="superscript"/>
          <w:lang w:val="en-GB"/>
        </w:rPr>
        <w:t>+</w:t>
      </w:r>
    </w:p>
    <w:p w14:paraId="034906C4" w14:textId="7AA0FFF9" w:rsidR="009969C7" w:rsidRPr="00233522" w:rsidRDefault="009969C7" w:rsidP="009969C7">
      <w:pPr>
        <w:rPr>
          <w:vertAlign w:val="superscript"/>
          <w:lang w:val="en-GB"/>
        </w:rPr>
      </w:pPr>
      <w:r w:rsidRPr="009969C7">
        <w:rPr>
          <w:lang w:val="en-GB"/>
        </w:rPr>
        <w:t xml:space="preserve">Alkaline: </w:t>
      </w:r>
      <w:r w:rsidR="00233522">
        <w:rPr>
          <w:lang w:val="en-GB"/>
        </w:rPr>
        <w:tab/>
      </w:r>
      <w:r w:rsidRPr="009969C7">
        <w:rPr>
          <w:lang w:val="en-GB"/>
        </w:rPr>
        <w:t xml:space="preserve">add </w:t>
      </w:r>
      <w:r w:rsidR="007E1CDD">
        <w:rPr>
          <w:lang w:val="en-GB"/>
        </w:rPr>
        <w:t>OH</w:t>
      </w:r>
      <w:r w:rsidR="007E1CDD">
        <w:rPr>
          <w:vertAlign w:val="superscript"/>
          <w:lang w:val="en-GB"/>
        </w:rPr>
        <w:t>-</w:t>
      </w:r>
    </w:p>
    <w:p w14:paraId="7AD5E236" w14:textId="7A5431AB" w:rsidR="009969C7" w:rsidRDefault="009969C7" w:rsidP="00805AA8"/>
    <w:p w14:paraId="6602E28F" w14:textId="77777777" w:rsidR="007E1CDD" w:rsidRPr="009969C7" w:rsidRDefault="009969C7" w:rsidP="007E1CDD">
      <w:pPr>
        <w:rPr>
          <w:b/>
          <w:bCs/>
        </w:rPr>
      </w:pPr>
      <w:r w:rsidRPr="009969C7">
        <w:rPr>
          <w:b/>
          <w:bCs/>
        </w:rPr>
        <w:t>Acidic</w:t>
      </w:r>
    </w:p>
    <w:p w14:paraId="17BA830F" w14:textId="63F337A0" w:rsidR="007E1CDD" w:rsidRDefault="007E1CDD" w:rsidP="007E1CDD">
      <w:r>
        <w:t>Anode (-):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→2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744A1A78" w14:textId="1BB15BA1" w:rsidR="00805AA8" w:rsidRPr="00805AA8" w:rsidRDefault="007E1CDD" w:rsidP="007E1CDD">
      <w:r>
        <w:t xml:space="preserve">Cathode (+):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O(l)</m:t>
        </m:r>
      </m:oMath>
    </w:p>
    <w:p w14:paraId="69E3FB34" w14:textId="77777777" w:rsidR="007E1CDD" w:rsidRPr="009969C7" w:rsidRDefault="009969C7" w:rsidP="007E1CDD">
      <w:pPr>
        <w:rPr>
          <w:b/>
          <w:bCs/>
        </w:rPr>
      </w:pPr>
      <w:r w:rsidRPr="009969C7">
        <w:rPr>
          <w:b/>
          <w:bCs/>
        </w:rPr>
        <w:t>Alkaline</w:t>
      </w:r>
    </w:p>
    <w:p w14:paraId="6A28F4D8" w14:textId="77777777" w:rsidR="007E1CDD" w:rsidRPr="00805AA8" w:rsidRDefault="007E1CDD" w:rsidP="007E1CDD">
      <w:r>
        <w:t>Anode (-):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+2O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</m:t>
            </m:r>
          </m:e>
        </m:d>
        <m:r>
          <w:rPr>
            <w:rFonts w:ascii="Cambria Math" w:hAnsi="Cambria Math"/>
          </w:rPr>
          <m:t>+2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40460572" w14:textId="77777777" w:rsidR="007E1CDD" w:rsidRPr="00805AA8" w:rsidRDefault="007E1CDD" w:rsidP="007E1CDD">
      <w:r>
        <w:t xml:space="preserve">Cathode (+): </w:t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</m:e>
        </m:d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O+4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→4O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0CD2A937" w14:textId="4AA3978C" w:rsidR="00B34AFF" w:rsidRDefault="00B34AFF" w:rsidP="00B34AFF">
      <w:pPr>
        <w:pStyle w:val="Heading3"/>
      </w:pPr>
      <w:r>
        <w:t>Advantages &amp; disadvantages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4A435A" w14:paraId="05986366" w14:textId="77777777" w:rsidTr="004A435A">
        <w:tc>
          <w:tcPr>
            <w:tcW w:w="5341" w:type="dxa"/>
          </w:tcPr>
          <w:p w14:paraId="402109CE" w14:textId="77777777" w:rsidR="004A435A" w:rsidRDefault="004A435A" w:rsidP="004A435A">
            <w:pPr>
              <w:pStyle w:val="ListParagraph"/>
              <w:numPr>
                <w:ilvl w:val="0"/>
                <w:numId w:val="3"/>
              </w:numPr>
            </w:pPr>
            <w:r>
              <w:t>Environmentally friendly</w:t>
            </w:r>
          </w:p>
          <w:p w14:paraId="560F0B4F" w14:textId="77777777" w:rsidR="004A435A" w:rsidRDefault="004A435A" w:rsidP="004A435A">
            <w:pPr>
              <w:pStyle w:val="ListParagraph"/>
              <w:numPr>
                <w:ilvl w:val="0"/>
                <w:numId w:val="3"/>
              </w:numPr>
            </w:pPr>
            <w:r>
              <w:t xml:space="preserve">No harmful </w:t>
            </w:r>
            <w:r w:rsidR="00E923A3">
              <w:t>product pollutants</w:t>
            </w:r>
          </w:p>
          <w:p w14:paraId="2C8D719B" w14:textId="7C882B52" w:rsidR="00E923A3" w:rsidRDefault="00E923A3" w:rsidP="004A435A">
            <w:pPr>
              <w:pStyle w:val="ListParagraph"/>
              <w:numPr>
                <w:ilvl w:val="0"/>
                <w:numId w:val="3"/>
              </w:numPr>
            </w:pPr>
            <w:r>
              <w:t>Alternative to use of fossil fuels</w:t>
            </w:r>
          </w:p>
        </w:tc>
        <w:tc>
          <w:tcPr>
            <w:tcW w:w="5341" w:type="dxa"/>
          </w:tcPr>
          <w:p w14:paraId="43B60C6B" w14:textId="255CF2FB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(g) is a flammable gas</w:t>
            </w:r>
          </w:p>
          <w:p w14:paraId="176D9B2B" w14:textId="62E66C44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H</w:t>
            </w:r>
            <w:r>
              <w:rPr>
                <w:vertAlign w:val="subscript"/>
              </w:rPr>
              <w:t>2</w:t>
            </w:r>
            <w:r>
              <w:t>(g) is not renewable</w:t>
            </w:r>
          </w:p>
          <w:p w14:paraId="2F505A61" w14:textId="77777777" w:rsidR="004A435A" w:rsidRDefault="004A435A" w:rsidP="004A435A">
            <w:pPr>
              <w:pStyle w:val="ListParagraph"/>
              <w:numPr>
                <w:ilvl w:val="0"/>
                <w:numId w:val="4"/>
              </w:numPr>
            </w:pPr>
            <w:r>
              <w:t>Storage of H</w:t>
            </w:r>
            <w:r>
              <w:rPr>
                <w:vertAlign w:val="subscript"/>
              </w:rPr>
              <w:t>2</w:t>
            </w:r>
            <w:r>
              <w:t>(g) has hazards</w:t>
            </w:r>
          </w:p>
          <w:p w14:paraId="494C0CEB" w14:textId="255244E2" w:rsidR="00635AA8" w:rsidRDefault="004A435A" w:rsidP="00635AA8">
            <w:pPr>
              <w:pStyle w:val="ListParagraph"/>
              <w:numPr>
                <w:ilvl w:val="0"/>
                <w:numId w:val="4"/>
              </w:numPr>
            </w:pPr>
            <w:r>
              <w:t>Storage of H</w:t>
            </w:r>
            <w:r>
              <w:rPr>
                <w:vertAlign w:val="subscript"/>
              </w:rPr>
              <w:t>2</w:t>
            </w:r>
            <w:r>
              <w:t>(g) is costly</w:t>
            </w:r>
          </w:p>
        </w:tc>
      </w:tr>
    </w:tbl>
    <w:p w14:paraId="3FCD8712" w14:textId="018FF828" w:rsidR="00635AA8" w:rsidRDefault="00635AA8" w:rsidP="00635AA8">
      <w:pPr>
        <w:pStyle w:val="Heading2"/>
      </w:pPr>
      <w:r>
        <w:t>Titration related</w:t>
      </w:r>
    </w:p>
    <w:p w14:paraId="0B2FD686" w14:textId="69AA0A20" w:rsidR="00635AA8" w:rsidRDefault="00635AA8" w:rsidP="00635AA8">
      <w:r>
        <w:t xml:space="preserve">Common color change: </w:t>
      </w:r>
      <w:r w:rsidR="00EE24CE">
        <w:tab/>
      </w:r>
      <m:oMath>
        <m:r>
          <w:rPr>
            <w:rFonts w:ascii="Cambria Math" w:hAnsi="Cambria Math"/>
          </w:rPr>
          <m:t>Mn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  <m:sup>
            <m:r>
              <w:rPr>
                <w:rFonts w:ascii="Cambria Math" w:hAnsi="Cambria Math"/>
              </w:rPr>
              <m:t>-</m:t>
            </m:r>
          </m:sup>
        </m:sSubSup>
        <m:r>
          <w:rPr>
            <w:rFonts w:ascii="Cambria Math" w:hAnsi="Cambria Math"/>
          </w:rPr>
          <m:t>→M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2+</m:t>
            </m:r>
          </m:sup>
        </m:sSup>
      </m:oMath>
    </w:p>
    <w:p w14:paraId="3350491D" w14:textId="51C0FB58" w:rsidR="00635AA8" w:rsidRDefault="00635AA8" w:rsidP="00635AA8">
      <w:r>
        <w:t xml:space="preserve">Color change: </w:t>
      </w:r>
      <w:r w:rsidR="00EE24CE">
        <w:tab/>
      </w:r>
      <w:r w:rsidR="00EE24CE">
        <w:tab/>
      </w:r>
      <w:r>
        <w:t>Purple</w:t>
      </w:r>
      <m:oMath>
        <m:r>
          <w:rPr>
            <w:rFonts w:ascii="Cambria Math" w:hAnsi="Cambria Math"/>
          </w:rPr>
          <m:t xml:space="preserve"> → </m:t>
        </m:r>
      </m:oMath>
      <w:r>
        <w:t>Pale pink</w:t>
      </w:r>
    </w:p>
    <w:p w14:paraId="73774E16" w14:textId="0B852400" w:rsidR="007D1C14" w:rsidRPr="00635AA8" w:rsidRDefault="007D1C14" w:rsidP="00635AA8">
      <w:r>
        <w:t xml:space="preserve">Acidic conditions are used to prevent formation of </w:t>
      </w:r>
      <m:oMath>
        <m:r>
          <w:rPr>
            <w:rFonts w:ascii="Cambria Math" w:hAnsi="Cambria Math"/>
          </w:rPr>
          <m:t>Mn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(brown p.p.)</w:t>
      </w:r>
    </w:p>
    <w:p w14:paraId="3F3DE7FE" w14:textId="44F9D783" w:rsidR="00635AA8" w:rsidRDefault="00635AA8">
      <w:r>
        <w:br w:type="page"/>
      </w:r>
    </w:p>
    <w:p w14:paraId="43DF5D8F" w14:textId="042C557C" w:rsidR="0025201F" w:rsidRDefault="006269FD" w:rsidP="00285363">
      <w:pPr>
        <w:pStyle w:val="Heading1"/>
      </w:pPr>
      <w:r>
        <w:lastRenderedPageBreak/>
        <w:t>17 – Transitional metals</w:t>
      </w:r>
    </w:p>
    <w:p w14:paraId="27960DC3" w14:textId="4FFA08D4" w:rsidR="0025201F" w:rsidRDefault="0025201F" w:rsidP="0025201F">
      <w:r>
        <w:t>Transitional metals</w:t>
      </w:r>
      <w:r>
        <w:tab/>
      </w:r>
      <w:r>
        <w:tab/>
      </w:r>
      <w:r>
        <w:tab/>
      </w:r>
      <w:r>
        <w:tab/>
        <w:t>- Metals that can form &gt; 0 stable ions with partially filled d subshell</w:t>
      </w:r>
    </w:p>
    <w:p w14:paraId="02416300" w14:textId="479436AE" w:rsidR="0025201F" w:rsidRDefault="0025201F" w:rsidP="0025201F">
      <w:pPr>
        <w:pStyle w:val="Heading2"/>
      </w:pPr>
      <w:r>
        <w:t>Electronic configuration</w:t>
      </w:r>
    </w:p>
    <w:p w14:paraId="1C028F2C" w14:textId="3A4FB1A9" w:rsidR="0025201F" w:rsidRDefault="0025201F" w:rsidP="0025201F">
      <w:r>
        <w:t>If moving 4s e</w:t>
      </w:r>
      <w:r>
        <w:rPr>
          <w:vertAlign w:val="superscript"/>
        </w:rPr>
        <w:t>-</w:t>
      </w:r>
      <w:r>
        <w:t xml:space="preserve"> to 3d, d is d</w:t>
      </w:r>
      <w:r>
        <w:rPr>
          <w:vertAlign w:val="superscript"/>
        </w:rPr>
        <w:t>5</w:t>
      </w:r>
      <w:r>
        <w:t xml:space="preserve"> / d</w:t>
      </w:r>
      <w:r>
        <w:rPr>
          <w:vertAlign w:val="superscript"/>
        </w:rPr>
        <w:t>10</w:t>
      </w:r>
      <w:r>
        <w:t xml:space="preserve">, there is </w:t>
      </w:r>
      <w:r w:rsidRPr="000D1E2B">
        <w:rPr>
          <w:u w:val="single"/>
        </w:rPr>
        <w:t xml:space="preserve">more stability </w:t>
      </w:r>
      <w:r w:rsidR="00933D1D" w:rsidRPr="000D1E2B">
        <w:rPr>
          <w:u w:val="single"/>
        </w:rPr>
        <w:t>for half-filled subshells</w:t>
      </w:r>
      <w:r w:rsidR="00933D1D">
        <w:t xml:space="preserve">, </w:t>
      </w:r>
      <w:r>
        <w:t>so e</w:t>
      </w:r>
      <w:r>
        <w:rPr>
          <w:vertAlign w:val="superscript"/>
        </w:rPr>
        <w:t>-</w:t>
      </w:r>
      <w:r>
        <w:t xml:space="preserve"> would leave 4s.</w:t>
      </w:r>
    </w:p>
    <w:p w14:paraId="5BBE8371" w14:textId="19B0CC4B" w:rsidR="0025201F" w:rsidRDefault="0025201F" w:rsidP="0025201F">
      <w:r>
        <w:t>When forming ions, 4s e</w:t>
      </w:r>
      <w:r>
        <w:rPr>
          <w:vertAlign w:val="superscript"/>
        </w:rPr>
        <w:t>-</w:t>
      </w:r>
      <w:r>
        <w:t xml:space="preserve"> leaves first</w:t>
      </w:r>
      <w:r w:rsidR="00933D1D">
        <w:t>.</w:t>
      </w:r>
    </w:p>
    <w:p w14:paraId="2E9A06F4" w14:textId="51B60D82" w:rsidR="008537D5" w:rsidRPr="008537D5" w:rsidRDefault="008537D5" w:rsidP="0025201F">
      <w:r>
        <w:t>[</w:t>
      </w:r>
      <w:proofErr w:type="spellStart"/>
      <w:r>
        <w:t>Ar</w:t>
      </w:r>
      <w:proofErr w:type="spellEnd"/>
      <w:r>
        <w:t>] corresponds to configuration up to 3d</w:t>
      </w:r>
      <w:r>
        <w:rPr>
          <w:vertAlign w:val="superscript"/>
        </w:rPr>
        <w:t>6</w:t>
      </w:r>
    </w:p>
    <w:p w14:paraId="4C5792C7" w14:textId="26230860" w:rsidR="0025201F" w:rsidRDefault="001454D9" w:rsidP="001454D9">
      <w:pPr>
        <w:pStyle w:val="Heading2"/>
      </w:pPr>
      <w:r>
        <w:t>Introduction to complexes</w:t>
      </w:r>
    </w:p>
    <w:p w14:paraId="56A6A9D8" w14:textId="360BC202" w:rsidR="0025201F" w:rsidRPr="0025201F" w:rsidRDefault="0025201F" w:rsidP="0025201F">
      <w:r>
        <w:t>Ligands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- </w:t>
      </w:r>
      <w:r w:rsidR="00325965">
        <w:t xml:space="preserve">Species with lone </w:t>
      </w:r>
      <w:r>
        <w:t>pair of e</w:t>
      </w:r>
      <w:r>
        <w:rPr>
          <w:vertAlign w:val="superscript"/>
        </w:rPr>
        <w:t>-</w:t>
      </w:r>
      <w:r>
        <w:t xml:space="preserve"> </w:t>
      </w:r>
      <w:r w:rsidR="00325965">
        <w:t xml:space="preserve">that can form dative bond to </w:t>
      </w:r>
      <w:proofErr w:type="spellStart"/>
      <w:r w:rsidR="00325965">
        <w:t>t.m.</w:t>
      </w:r>
      <w:proofErr w:type="spellEnd"/>
      <w:r w:rsidR="00325965">
        <w:t xml:space="preserve"> ion</w:t>
      </w:r>
    </w:p>
    <w:p w14:paraId="556FBC34" w14:textId="79168636" w:rsidR="0025201F" w:rsidRDefault="0025201F" w:rsidP="0025201F">
      <w:r>
        <w:t>Co-ordinate bonds (c.o. bonds)</w:t>
      </w:r>
      <w:r>
        <w:tab/>
      </w:r>
      <w:r>
        <w:tab/>
      </w:r>
      <w:r>
        <w:tab/>
        <w:t>- Dative covalent bond from ligands</w:t>
      </w:r>
    </w:p>
    <w:p w14:paraId="7027BF60" w14:textId="4C838020" w:rsidR="0025201F" w:rsidRDefault="00325965" w:rsidP="0025201F">
      <w:r>
        <w:rPr>
          <w:noProof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 wp14:anchorId="45A4E59D" wp14:editId="0008518D">
                <wp:simplePos x="0" y="0"/>
                <wp:positionH relativeFrom="column">
                  <wp:posOffset>4853940</wp:posOffset>
                </wp:positionH>
                <wp:positionV relativeFrom="paragraph">
                  <wp:posOffset>53588</wp:posOffset>
                </wp:positionV>
                <wp:extent cx="1939925" cy="2124710"/>
                <wp:effectExtent l="0" t="0" r="3175" b="889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39925" cy="2124710"/>
                          <a:chOff x="0" y="0"/>
                          <a:chExt cx="1939925" cy="2125042"/>
                        </a:xfrm>
                      </wpg:grpSpPr>
                      <pic:pic xmlns:pic="http://schemas.openxmlformats.org/drawingml/2006/picture">
                        <pic:nvPicPr>
                          <pic:cNvPr id="43" name="Picture 43" descr="24.4: Isomerization - Chemistry LibreText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3229"/>
                          <a:stretch/>
                        </pic:blipFill>
                        <pic:spPr bwMode="auto">
                          <a:xfrm>
                            <a:off x="0" y="0"/>
                            <a:ext cx="1892935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1" name="Picture 51" descr="24.4: Isomerization - Chemistry LibreTexts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2074"/>
                          <a:stretch/>
                        </pic:blipFill>
                        <pic:spPr bwMode="auto">
                          <a:xfrm>
                            <a:off x="0" y="1105232"/>
                            <a:ext cx="1939925" cy="10198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01BED0" id="Group 9" o:spid="_x0000_s1026" style="position:absolute;margin-left:382.2pt;margin-top:4.2pt;width:152.75pt;height:167.3pt;z-index:251654144" coordsize="19399,2125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3" o:spid="_x0000_s1027" type="#_x0000_t75" alt="24.4: Isomerization - Chemistry LibreTexts" style="position:absolute;width:18929;height:10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">
                  <v:imagedata r:id="rId13" o:title=" Isomerization - Chemistry LibreTexts" cropleft="34884f"/>
                </v:shape>
                <v:shape id="Picture 51" o:spid="_x0000_s1028" type="#_x0000_t75" alt="24.4: Isomerization - Chemistry LibreTexts" style="position:absolute;top:11052;width:19399;height:101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">
                  <v:imagedata r:id="rId13" o:title=" Isomerization - Chemistry LibreTexts" cropright="34127f"/>
                </v:shape>
              </v:group>
            </w:pict>
          </mc:Fallback>
        </mc:AlternateContent>
      </w:r>
      <w:r w:rsidR="0025201F">
        <w:t>Co-ordination number (c.o. num)</w:t>
      </w:r>
      <w:r w:rsidR="0025201F">
        <w:tab/>
      </w:r>
      <w:r w:rsidR="0025201F">
        <w:tab/>
      </w:r>
      <w:r w:rsidR="0025201F">
        <w:tab/>
        <w:t>- Number of c.o. bonds</w:t>
      </w:r>
    </w:p>
    <w:p w14:paraId="729417D9" w14:textId="2CC2E979" w:rsidR="0025201F" w:rsidRDefault="00602679" w:rsidP="00602679">
      <w:pPr>
        <w:pStyle w:val="Heading3"/>
      </w:pPr>
      <w:r>
        <w:t>Shapes</w:t>
      </w:r>
    </w:p>
    <w:p w14:paraId="5CE393FE" w14:textId="560D26C9" w:rsidR="005F7B8C" w:rsidRDefault="0025201F" w:rsidP="0025201F">
      <w:r>
        <w:t>Large ligands (Cl</w:t>
      </w:r>
      <w:r>
        <w:rPr>
          <w:vertAlign w:val="superscript"/>
        </w:rPr>
        <w:t>-</w:t>
      </w:r>
      <w:r>
        <w:t xml:space="preserve">) </w:t>
      </w:r>
      <w:r w:rsidR="009A6943">
        <w:tab/>
      </w:r>
      <m:oMath>
        <m:r>
          <w:rPr>
            <w:rFonts w:ascii="Cambria Math" w:hAnsi="Cambria Math"/>
          </w:rPr>
          <m:t xml:space="preserve">→ </m:t>
        </m:r>
      </m:oMath>
      <w:r>
        <w:t xml:space="preserve">4 bonds: </w:t>
      </w:r>
      <w:r w:rsidR="00602679">
        <w:tab/>
      </w:r>
      <w:r>
        <w:t>Tetrahedral 109.5</w:t>
      </w:r>
      <w:r w:rsidR="005F7B8C">
        <w:t>°</w:t>
      </w:r>
    </w:p>
    <w:p w14:paraId="323242B7" w14:textId="7C1EA595" w:rsidR="00602679" w:rsidRDefault="005F7B8C" w:rsidP="0025201F">
      <w:r>
        <w:t>Small ligands (H</w:t>
      </w:r>
      <w:r>
        <w:rPr>
          <w:vertAlign w:val="subscript"/>
        </w:rPr>
        <w:t>2</w:t>
      </w:r>
      <w:r>
        <w:t>O / NH</w:t>
      </w:r>
      <w:r>
        <w:rPr>
          <w:vertAlign w:val="subscript"/>
        </w:rPr>
        <w:t>3</w:t>
      </w:r>
      <w:r>
        <w:t xml:space="preserve">) </w:t>
      </w:r>
      <w:r w:rsidR="009A6943">
        <w:tab/>
      </w:r>
      <m:oMath>
        <m:r>
          <w:rPr>
            <w:rFonts w:ascii="Cambria Math" w:hAnsi="Cambria Math"/>
          </w:rPr>
          <m:t xml:space="preserve">→ </m:t>
        </m:r>
      </m:oMath>
      <w:r>
        <w:t>forms 6 bonds: Octahedral 90°</w:t>
      </w:r>
      <w:r w:rsidR="0025201F">
        <w:t xml:space="preserve"> </w:t>
      </w:r>
    </w:p>
    <w:p w14:paraId="3EC343AF" w14:textId="64086278" w:rsidR="00325965" w:rsidRDefault="00325965" w:rsidP="0025201F"/>
    <w:p w14:paraId="0DE3A41E" w14:textId="77777777" w:rsidR="00325965" w:rsidRPr="00325965" w:rsidRDefault="00325965" w:rsidP="0025201F">
      <w:pPr>
        <w:rPr>
          <w:i/>
          <w:iCs/>
        </w:rPr>
      </w:pPr>
      <w:r w:rsidRPr="00325965">
        <w:rPr>
          <w:i/>
          <w:iCs/>
        </w:rPr>
        <w:t>Number of ligands around metal:</w:t>
      </w:r>
    </w:p>
    <w:p w14:paraId="1A6961F0" w14:textId="010BF20C" w:rsidR="00325965" w:rsidRDefault="00325965" w:rsidP="00325965">
      <w:pPr>
        <w:pStyle w:val="ListParagraph"/>
        <w:numPr>
          <w:ilvl w:val="0"/>
          <w:numId w:val="3"/>
        </w:numPr>
      </w:pPr>
      <w:r>
        <w:t>Ligands repel each other as far as possible</w:t>
      </w:r>
    </w:p>
    <w:p w14:paraId="30B683E4" w14:textId="3750CFFB" w:rsidR="00325965" w:rsidRDefault="004E3396" w:rsidP="00325965">
      <w:pPr>
        <w:pStyle w:val="ListParagraph"/>
        <w:numPr>
          <w:ilvl w:val="0"/>
          <w:numId w:val="3"/>
        </w:numPr>
      </w:pPr>
      <w:r>
        <w:t xml:space="preserve">Giving shape </w:t>
      </w:r>
      <w:r w:rsidR="00325965">
        <w:t>with bond angles of X°</w:t>
      </w:r>
    </w:p>
    <w:p w14:paraId="2A85C471" w14:textId="75B075D7" w:rsidR="00FE18A8" w:rsidRDefault="00FE18A8" w:rsidP="00FE18A8">
      <w:pPr>
        <w:pStyle w:val="Heading3"/>
      </w:pPr>
      <w:r>
        <w:t>Naming</w:t>
      </w:r>
    </w:p>
    <w:p w14:paraId="43F9F319" w14:textId="7E39C74D" w:rsidR="00FE18A8" w:rsidRPr="00FE18A8" w:rsidRDefault="00FE18A8" w:rsidP="00FE18A8">
      <w:r>
        <w:t>H</w:t>
      </w:r>
      <w:r>
        <w:rPr>
          <w:vertAlign w:val="subscript"/>
        </w:rPr>
        <w:t>2</w:t>
      </w:r>
      <w:r>
        <w:t>O aqua | NH</w:t>
      </w:r>
      <w:r>
        <w:rPr>
          <w:vertAlign w:val="subscript"/>
        </w:rPr>
        <w:t>3</w:t>
      </w:r>
      <w:r>
        <w:t xml:space="preserve"> ammine | X</w:t>
      </w:r>
      <w:r>
        <w:rPr>
          <w:vertAlign w:val="superscript"/>
        </w:rPr>
        <w:t>-</w:t>
      </w:r>
      <w:r>
        <w:t xml:space="preserve"> halo | OH</w:t>
      </w:r>
      <w:r>
        <w:rPr>
          <w:vertAlign w:val="superscript"/>
        </w:rPr>
        <w:t>-</w:t>
      </w:r>
      <w:r>
        <w:t xml:space="preserve"> hydroxo (All negatives end with -o)</w:t>
      </w:r>
    </w:p>
    <w:p w14:paraId="0F23D846" w14:textId="5F90CCEF" w:rsidR="00602679" w:rsidRDefault="00602679" w:rsidP="00602679">
      <w:pPr>
        <w:pStyle w:val="Heading3"/>
      </w:pPr>
      <w:r>
        <w:t>Multidentate ligands</w:t>
      </w:r>
    </w:p>
    <w:p w14:paraId="303A84F1" w14:textId="79204050" w:rsidR="00602679" w:rsidRPr="00E52248" w:rsidRDefault="00602679" w:rsidP="00602679">
      <w:r>
        <w:t>Multidentate ligands</w:t>
      </w:r>
      <w:r>
        <w:tab/>
      </w:r>
      <w:r>
        <w:tab/>
      </w:r>
      <w:r>
        <w:tab/>
      </w:r>
      <w:r>
        <w:tab/>
        <w:t xml:space="preserve">- Ligands </w:t>
      </w:r>
      <w:r w:rsidR="00E52248">
        <w:t>that has &gt; 1 lone pair of e</w:t>
      </w:r>
      <w:r w:rsidR="00E52248">
        <w:rPr>
          <w:vertAlign w:val="superscript"/>
        </w:rPr>
        <w:t>-</w:t>
      </w:r>
      <w:r w:rsidR="00E52248">
        <w:t xml:space="preserve"> that can bond to </w:t>
      </w:r>
      <w:proofErr w:type="spellStart"/>
      <w:r w:rsidR="00E52248">
        <w:t>t.m.</w:t>
      </w:r>
      <w:proofErr w:type="spellEnd"/>
      <w:r w:rsidR="00E52248">
        <w:t xml:space="preserve"> ion</w:t>
      </w:r>
    </w:p>
    <w:p w14:paraId="5194394B" w14:textId="3B5002E3" w:rsidR="00FE18A8" w:rsidRDefault="00FE18A8" w:rsidP="00602679">
      <w:r>
        <w:t>Names of multidentate is related to number of c.o. bonds formed.</w:t>
      </w:r>
    </w:p>
    <w:p w14:paraId="65883248" w14:textId="153353B7" w:rsidR="001454D9" w:rsidRDefault="001454D9" w:rsidP="001454D9">
      <w:pPr>
        <w:pStyle w:val="Heading3"/>
      </w:pPr>
      <w:r>
        <w:t>Ligand isomerism</w:t>
      </w:r>
    </w:p>
    <w:p w14:paraId="1920DC7C" w14:textId="1CE2B53D" w:rsidR="001454D9" w:rsidRDefault="001454D9" w:rsidP="001454D9">
      <w:r>
        <w:t>Optical isomerism: only 3 bidentate ligands</w:t>
      </w:r>
    </w:p>
    <w:p w14:paraId="3A19786F" w14:textId="10D66601" w:rsidR="001454D9" w:rsidRDefault="001454D9" w:rsidP="001454D9">
      <w:r>
        <w:t>Cis-trans geometric isomerism: quad-bi octahedral ligands / bi-bi square planar ligands</w:t>
      </w:r>
    </w:p>
    <w:p w14:paraId="62340EB3" w14:textId="6E840E4C" w:rsidR="001454D9" w:rsidRDefault="00C90D69" w:rsidP="001454D9">
      <w:r w:rsidRPr="00325965">
        <w:rPr>
          <w:noProof/>
          <w:u w:val="single"/>
        </w:rPr>
        <w:drawing>
          <wp:anchor distT="0" distB="0" distL="114300" distR="114300" simplePos="0" relativeHeight="251656192" behindDoc="0" locked="0" layoutInCell="1" allowOverlap="1" wp14:anchorId="40F2C3E3" wp14:editId="12A07FD6">
            <wp:simplePos x="0" y="0"/>
            <wp:positionH relativeFrom="column">
              <wp:posOffset>2921635</wp:posOffset>
            </wp:positionH>
            <wp:positionV relativeFrom="paragraph">
              <wp:posOffset>67310</wp:posOffset>
            </wp:positionV>
            <wp:extent cx="3951605" cy="1476375"/>
            <wp:effectExtent l="0" t="0" r="0" b="9525"/>
            <wp:wrapNone/>
            <wp:docPr id="49" name="Picture 49" descr="24.4: Isomerism in Coordination Complexes - Chemistry LibreTex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4.4: Isomerism in Coordination Complexes - Chemistry LibreText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160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B0A05" w:rsidRPr="00325965">
        <w:rPr>
          <w:u w:val="single"/>
        </w:rPr>
        <w:t>Cis</w:t>
      </w:r>
      <w:r w:rsidR="009B0A05">
        <w:t xml:space="preserve"> - </w:t>
      </w:r>
      <w:r w:rsidR="001454D9">
        <w:t>same side</w:t>
      </w:r>
      <w:r w:rsidR="009B0A05">
        <w:t xml:space="preserve"> | </w:t>
      </w:r>
      <w:r w:rsidR="009B0A05" w:rsidRPr="00325965">
        <w:rPr>
          <w:u w:val="single"/>
        </w:rPr>
        <w:t>T</w:t>
      </w:r>
      <w:r w:rsidR="001454D9" w:rsidRPr="00325965">
        <w:rPr>
          <w:u w:val="single"/>
        </w:rPr>
        <w:t>rans</w:t>
      </w:r>
      <w:r w:rsidR="001454D9">
        <w:t xml:space="preserve"> </w:t>
      </w:r>
      <w:r w:rsidR="001E1EC7">
        <w:t xml:space="preserve">- </w:t>
      </w:r>
      <w:r w:rsidR="001454D9">
        <w:t>opposite side</w:t>
      </w:r>
    </w:p>
    <w:p w14:paraId="40004FF8" w14:textId="77162361" w:rsidR="001454D9" w:rsidRDefault="001454D9" w:rsidP="001454D9">
      <w:pPr>
        <w:pStyle w:val="Heading2"/>
      </w:pPr>
      <w:r>
        <w:t>Complex reactions &amp; color</w:t>
      </w:r>
    </w:p>
    <w:p w14:paraId="27582E9C" w14:textId="0CADB4C4" w:rsidR="001454D9" w:rsidRDefault="00286999" w:rsidP="001454D9">
      <w:pPr>
        <w:pStyle w:val="Heading3"/>
      </w:pPr>
      <w:r>
        <w:t>Cause of colors</w:t>
      </w:r>
      <w:r w:rsidR="006E5987">
        <w:t xml:space="preserve"> – 3d Energy levels</w:t>
      </w:r>
    </w:p>
    <w:p w14:paraId="3E7A02E0" w14:textId="16CE6873" w:rsidR="00FA55BE" w:rsidRDefault="00FA55BE" w:rsidP="006E5987">
      <w:pPr>
        <w:pStyle w:val="ListParagraph"/>
        <w:numPr>
          <w:ilvl w:val="0"/>
          <w:numId w:val="1"/>
        </w:numPr>
      </w:pPr>
      <w:r w:rsidRPr="00484566">
        <w:rPr>
          <w:u w:val="single"/>
        </w:rPr>
        <w:t>Partially filled</w:t>
      </w:r>
      <w:r>
        <w:t xml:space="preserve"> d-orbital</w:t>
      </w:r>
    </w:p>
    <w:p w14:paraId="6A058162" w14:textId="2111AF2D" w:rsidR="006E5987" w:rsidRDefault="00B73934" w:rsidP="006E5987">
      <w:pPr>
        <w:pStyle w:val="ListParagraph"/>
        <w:numPr>
          <w:ilvl w:val="0"/>
          <w:numId w:val="1"/>
        </w:numPr>
      </w:pPr>
      <w:r>
        <w:t>Ligands cause d-d splitting</w:t>
      </w:r>
    </w:p>
    <w:p w14:paraId="10593933" w14:textId="7F211F84" w:rsidR="006E5987" w:rsidRDefault="006E5987" w:rsidP="006E5987">
      <w:pPr>
        <w:pStyle w:val="ListParagraph"/>
        <w:numPr>
          <w:ilvl w:val="0"/>
          <w:numId w:val="1"/>
        </w:numPr>
      </w:pPr>
      <w:r>
        <w:t>Visible spectrum radiation absorbed</w:t>
      </w:r>
    </w:p>
    <w:p w14:paraId="4500B8BB" w14:textId="211E7028" w:rsidR="001454D9" w:rsidRDefault="00B73934">
      <w:pPr>
        <w:pStyle w:val="ListParagraph"/>
        <w:numPr>
          <w:ilvl w:val="0"/>
          <w:numId w:val="1"/>
        </w:numPr>
      </w:pPr>
      <w:r>
        <w:t xml:space="preserve">Light causes </w:t>
      </w:r>
      <w:r w:rsidRPr="00484566">
        <w:rPr>
          <w:u w:val="single"/>
        </w:rPr>
        <w:t>d-d transitions</w:t>
      </w:r>
    </w:p>
    <w:p w14:paraId="08C7C12D" w14:textId="576319F0" w:rsidR="001454D9" w:rsidRDefault="000858DF">
      <w:pPr>
        <w:pStyle w:val="ListParagraph"/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0936536B" wp14:editId="3254F688">
            <wp:simplePos x="0" y="0"/>
            <wp:positionH relativeFrom="column">
              <wp:posOffset>5132567</wp:posOffset>
            </wp:positionH>
            <wp:positionV relativeFrom="paragraph">
              <wp:posOffset>129761</wp:posOffset>
            </wp:positionV>
            <wp:extent cx="1615575" cy="1321647"/>
            <wp:effectExtent l="0" t="0" r="0" b="0"/>
            <wp:wrapNone/>
            <wp:docPr id="8" name="Picture 8" descr="Color and Transition Metal Complex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lor and Transition Metal Complexes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776" cy="132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5987">
        <w:rPr>
          <w:noProof/>
        </w:rPr>
        <w:t>Complementary color observed</w:t>
      </w:r>
    </w:p>
    <w:p w14:paraId="0FE6FD42" w14:textId="7B258F6B" w:rsidR="00484566" w:rsidRDefault="00484566" w:rsidP="00484566">
      <w:r>
        <w:t>If no partially filled d-orbital, there will be no d-d transitions hence no color</w:t>
      </w:r>
    </w:p>
    <w:p w14:paraId="54062238" w14:textId="6908FE56" w:rsidR="001454D9" w:rsidRDefault="001454D9" w:rsidP="001454D9">
      <w:pPr>
        <w:pStyle w:val="Heading3"/>
      </w:pPr>
      <w:r>
        <w:t xml:space="preserve">Reactions </w:t>
      </w:r>
      <m:oMath>
        <m:r>
          <m:rPr>
            <m:sty m:val="bi"/>
          </m:rPr>
          <w:rPr>
            <w:rFonts w:ascii="Cambria Math" w:hAnsi="Cambria Math"/>
          </w:rPr>
          <m:t>→</m:t>
        </m:r>
        <m:r>
          <m:rPr>
            <m:sty m:val="b"/>
          </m:rPr>
          <w:rPr>
            <w:rFonts w:ascii="Cambria Math" w:hAnsi="Cambria Math"/>
          </w:rPr>
          <m:t>Δ</m:t>
        </m:r>
        <m:r>
          <m:rPr>
            <m:sty m:val="bi"/>
          </m:rPr>
          <w:rPr>
            <w:rFonts w:ascii="Cambria Math" w:hAnsi="Cambria Math"/>
          </w:rPr>
          <m:t>E changes color</m:t>
        </m:r>
      </m:oMath>
    </w:p>
    <w:p w14:paraId="48492DC6" w14:textId="30F2850C" w:rsidR="001454D9" w:rsidRDefault="001454D9">
      <w:pPr>
        <w:pStyle w:val="ListParagraph"/>
        <w:numPr>
          <w:ilvl w:val="0"/>
          <w:numId w:val="2"/>
        </w:numPr>
      </w:pPr>
      <w:r>
        <w:t>Deprotonation</w:t>
      </w:r>
      <w:r>
        <w:tab/>
        <w:t xml:space="preserve">Ligands </w:t>
      </w:r>
      <w:r w:rsidRPr="001454D9">
        <w:t>±</w:t>
      </w:r>
      <w:r>
        <w:t xml:space="preserve"> H</w:t>
      </w:r>
      <w:r>
        <w:rPr>
          <w:vertAlign w:val="superscript"/>
        </w:rPr>
        <w:t>+</w:t>
      </w:r>
    </w:p>
    <w:p w14:paraId="1DE361D6" w14:textId="1B209BC9" w:rsidR="001454D9" w:rsidRDefault="001454D9">
      <w:pPr>
        <w:pStyle w:val="ListParagraph"/>
        <w:numPr>
          <w:ilvl w:val="0"/>
          <w:numId w:val="2"/>
        </w:numPr>
      </w:pPr>
      <w:r>
        <w:t>Ligand exchange</w:t>
      </w:r>
      <w:r>
        <w:tab/>
        <w:t>Ligands replaced</w:t>
      </w:r>
    </w:p>
    <w:p w14:paraId="75A7478D" w14:textId="7D1A4B71" w:rsidR="001454D9" w:rsidRDefault="001454D9">
      <w:pPr>
        <w:pStyle w:val="ListParagraph"/>
        <w:numPr>
          <w:ilvl w:val="0"/>
          <w:numId w:val="2"/>
        </w:numPr>
      </w:pPr>
      <w:r>
        <w:t>Redox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Oxidation number</w:t>
      </w:r>
    </w:p>
    <w:p w14:paraId="18C4477A" w14:textId="5A24F1E3" w:rsidR="004F471F" w:rsidRDefault="001454D9">
      <w:pPr>
        <w:pStyle w:val="ListParagraph"/>
        <w:numPr>
          <w:ilvl w:val="0"/>
          <w:numId w:val="2"/>
        </w:numPr>
      </w:pPr>
      <w:r>
        <w:t xml:space="preserve">C.o. number change </w:t>
      </w:r>
      <w:r>
        <w:tab/>
      </w:r>
      <m:oMath>
        <m:r>
          <m:rPr>
            <m:sty m:val="p"/>
          </m:rPr>
          <w:rPr>
            <w:rFonts w:ascii="Cambria Math" w:hAnsi="Cambria Math"/>
          </w:rPr>
          <m:t>Δ</m:t>
        </m:r>
      </m:oMath>
      <w:r>
        <w:t xml:space="preserve"> Number of ligands in complex</w:t>
      </w:r>
      <w:r w:rsidR="000858DF" w:rsidRPr="000858DF">
        <w:t xml:space="preserve"> </w:t>
      </w:r>
    </w:p>
    <w:p w14:paraId="566070B3" w14:textId="77777777" w:rsidR="004F471F" w:rsidRDefault="004F471F">
      <w:r>
        <w:br w:type="page"/>
      </w:r>
    </w:p>
    <w:p w14:paraId="68D44E9A" w14:textId="395D89E1" w:rsidR="008537D5" w:rsidRPr="008537D5" w:rsidRDefault="0025201F" w:rsidP="008537D5">
      <w:pPr>
        <w:pStyle w:val="Heading2"/>
      </w:pPr>
      <w:r>
        <w:lastRenderedPageBreak/>
        <w:t>Summary of reactions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8"/>
        <w:gridCol w:w="1307"/>
        <w:gridCol w:w="2479"/>
        <w:gridCol w:w="3544"/>
      </w:tblGrid>
      <w:tr w:rsidR="006A4204" w14:paraId="66F8D1A4" w14:textId="77777777" w:rsidTr="006A4204">
        <w:tc>
          <w:tcPr>
            <w:tcW w:w="628" w:type="dxa"/>
            <w:tcBorders>
              <w:bottom w:val="single" w:sz="8" w:space="0" w:color="auto"/>
            </w:tcBorders>
          </w:tcPr>
          <w:p w14:paraId="73E0F35D" w14:textId="0AAFEC13" w:rsidR="006A4204" w:rsidRPr="00541792" w:rsidRDefault="006A4204" w:rsidP="004F471F">
            <w:pPr>
              <w:rPr>
                <w:b/>
              </w:rPr>
            </w:pPr>
            <w:r w:rsidRPr="00541792">
              <w:rPr>
                <w:b/>
              </w:rPr>
              <w:t>Type</w:t>
            </w:r>
          </w:p>
        </w:tc>
        <w:tc>
          <w:tcPr>
            <w:tcW w:w="1307" w:type="dxa"/>
            <w:tcBorders>
              <w:bottom w:val="single" w:sz="8" w:space="0" w:color="auto"/>
            </w:tcBorders>
          </w:tcPr>
          <w:p w14:paraId="6315BA2C" w14:textId="42C23DBB" w:rsidR="006A4204" w:rsidRPr="00541792" w:rsidRDefault="006A4204" w:rsidP="004F471F">
            <w:pPr>
              <w:rPr>
                <w:b/>
              </w:rPr>
            </w:pPr>
            <w:r w:rsidRPr="00541792">
              <w:rPr>
                <w:b/>
              </w:rPr>
              <w:t>Ligand</w:t>
            </w:r>
          </w:p>
        </w:tc>
        <w:tc>
          <w:tcPr>
            <w:tcW w:w="2479" w:type="dxa"/>
            <w:tcBorders>
              <w:bottom w:val="single" w:sz="8" w:space="0" w:color="auto"/>
            </w:tcBorders>
          </w:tcPr>
          <w:p w14:paraId="17E53F9B" w14:textId="32FE2CAE" w:rsidR="006A4204" w:rsidRPr="00541792" w:rsidRDefault="006A4204" w:rsidP="004F471F">
            <w:pPr>
              <w:rPr>
                <w:b/>
              </w:rPr>
            </w:pPr>
            <w:r w:rsidRPr="00541792">
              <w:rPr>
                <w:b/>
              </w:rPr>
              <w:t>Formula</w:t>
            </w:r>
          </w:p>
        </w:tc>
        <w:tc>
          <w:tcPr>
            <w:tcW w:w="3544" w:type="dxa"/>
            <w:tcBorders>
              <w:bottom w:val="single" w:sz="8" w:space="0" w:color="auto"/>
            </w:tcBorders>
          </w:tcPr>
          <w:p w14:paraId="50C5EADC" w14:textId="455F40E8" w:rsidR="006A4204" w:rsidRPr="00541792" w:rsidRDefault="006A4204" w:rsidP="004F471F">
            <w:pPr>
              <w:rPr>
                <w:b/>
              </w:rPr>
            </w:pPr>
            <w:r w:rsidRPr="00541792">
              <w:rPr>
                <w:b/>
              </w:rPr>
              <w:t>Exception</w:t>
            </w:r>
          </w:p>
        </w:tc>
      </w:tr>
      <w:tr w:rsidR="006A4204" w14:paraId="520A131C" w14:textId="77777777" w:rsidTr="006A4204">
        <w:tc>
          <w:tcPr>
            <w:tcW w:w="628" w:type="dxa"/>
            <w:tcBorders>
              <w:top w:val="single" w:sz="8" w:space="0" w:color="auto"/>
            </w:tcBorders>
          </w:tcPr>
          <w:p w14:paraId="2F4718A0" w14:textId="3988DA8A" w:rsidR="006A4204" w:rsidRDefault="006A4204" w:rsidP="004F471F">
            <w:r>
              <w:t>D</w:t>
            </w:r>
          </w:p>
        </w:tc>
        <w:tc>
          <w:tcPr>
            <w:tcW w:w="1307" w:type="dxa"/>
            <w:tcBorders>
              <w:top w:val="single" w:sz="8" w:space="0" w:color="auto"/>
            </w:tcBorders>
          </w:tcPr>
          <w:p w14:paraId="75544E6B" w14:textId="74B6AB1B" w:rsidR="006A4204" w:rsidRPr="004F471F" w:rsidRDefault="006A4204" w:rsidP="004F471F">
            <w:r>
              <w:t>OH</w:t>
            </w:r>
            <w:r>
              <w:rPr>
                <w:vertAlign w:val="superscript"/>
              </w:rPr>
              <w:t>-</w:t>
            </w:r>
          </w:p>
        </w:tc>
        <w:tc>
          <w:tcPr>
            <w:tcW w:w="2479" w:type="dxa"/>
            <w:tcBorders>
              <w:top w:val="single" w:sz="8" w:space="0" w:color="auto"/>
            </w:tcBorders>
          </w:tcPr>
          <w:p w14:paraId="55888179" w14:textId="06553DA1" w:rsidR="006A4204" w:rsidRPr="000A45D5" w:rsidRDefault="006A4204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Reduce to 0 by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3544" w:type="dxa"/>
            <w:tcBorders>
              <w:top w:val="single" w:sz="8" w:space="0" w:color="auto"/>
            </w:tcBorders>
          </w:tcPr>
          <w:p w14:paraId="70DBE681" w14:textId="77777777" w:rsidR="006A4204" w:rsidRDefault="006A4204" w:rsidP="000A45D5">
            <w:pPr>
              <w:jc w:val="left"/>
            </w:pPr>
          </w:p>
        </w:tc>
      </w:tr>
      <w:tr w:rsidR="006A4204" w14:paraId="12ADDB7E" w14:textId="77777777" w:rsidTr="006A4204">
        <w:tc>
          <w:tcPr>
            <w:tcW w:w="628" w:type="dxa"/>
          </w:tcPr>
          <w:p w14:paraId="728F5E16" w14:textId="503C6F5B" w:rsidR="006A4204" w:rsidRDefault="006A4204" w:rsidP="004F471F">
            <w:r>
              <w:t>D</w:t>
            </w:r>
          </w:p>
        </w:tc>
        <w:tc>
          <w:tcPr>
            <w:tcW w:w="1307" w:type="dxa"/>
          </w:tcPr>
          <w:p w14:paraId="51210003" w14:textId="5D30C7D5" w:rsidR="006A4204" w:rsidRPr="004F471F" w:rsidRDefault="006A4204" w:rsidP="004F471F">
            <w:r>
              <w:t>OH</w:t>
            </w:r>
            <w:r>
              <w:rPr>
                <w:vertAlign w:val="superscript"/>
              </w:rPr>
              <w:t>-</w:t>
            </w:r>
            <w:r>
              <w:t xml:space="preserve"> (Excess)</w:t>
            </w:r>
          </w:p>
        </w:tc>
        <w:tc>
          <w:tcPr>
            <w:tcW w:w="2479" w:type="dxa"/>
          </w:tcPr>
          <w:p w14:paraId="01196636" w14:textId="106CFB7E" w:rsidR="006A4204" w:rsidRPr="000A45D5" w:rsidRDefault="006A4204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∀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3544" w:type="dxa"/>
          </w:tcPr>
          <w:p w14:paraId="4672CE9A" w14:textId="19EB94AA" w:rsidR="006A4204" w:rsidRPr="000A45D5" w:rsidRDefault="006A4204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Zn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4:2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2:4</m:t>
                    </m:r>
                  </m:e>
                </m:d>
              </m:oMath>
            </m:oMathPara>
          </w:p>
        </w:tc>
      </w:tr>
      <w:tr w:rsidR="006A4204" w14:paraId="2EE5CFFA" w14:textId="77777777" w:rsidTr="006A4204">
        <w:tc>
          <w:tcPr>
            <w:tcW w:w="628" w:type="dxa"/>
          </w:tcPr>
          <w:p w14:paraId="32CA28E5" w14:textId="36C39965" w:rsidR="006A4204" w:rsidRDefault="006A4204" w:rsidP="004F471F">
            <w:r>
              <w:t>D</w:t>
            </w:r>
          </w:p>
        </w:tc>
        <w:tc>
          <w:tcPr>
            <w:tcW w:w="1307" w:type="dxa"/>
          </w:tcPr>
          <w:p w14:paraId="7AA5DC11" w14:textId="66856575" w:rsidR="006A4204" w:rsidRPr="004F471F" w:rsidRDefault="006A4204" w:rsidP="004F471F">
            <w:r>
              <w:t>NH</w:t>
            </w:r>
            <w:r>
              <w:rPr>
                <w:vertAlign w:val="subscript"/>
              </w:rPr>
              <w:t>3</w:t>
            </w:r>
          </w:p>
        </w:tc>
        <w:tc>
          <w:tcPr>
            <w:tcW w:w="2479" w:type="dxa"/>
          </w:tcPr>
          <w:p w14:paraId="108FB4E8" w14:textId="46340B84" w:rsidR="006A4204" w:rsidRPr="000A45D5" w:rsidRDefault="006A4204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Reduce to 0 by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</m:oMath>
            </m:oMathPara>
          </w:p>
        </w:tc>
        <w:tc>
          <w:tcPr>
            <w:tcW w:w="3544" w:type="dxa"/>
          </w:tcPr>
          <w:p w14:paraId="741BE858" w14:textId="2B1AC4E2" w:rsidR="006A4204" w:rsidRPr="000A45D5" w:rsidRDefault="006A4204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2+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4:2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3+</m:t>
                    </m:r>
                  </m:sup>
                </m:sSup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3:3</m:t>
                    </m:r>
                  </m:e>
                </m:d>
              </m:oMath>
            </m:oMathPara>
          </w:p>
        </w:tc>
      </w:tr>
      <w:tr w:rsidR="006A4204" w14:paraId="45C0EA95" w14:textId="77777777" w:rsidTr="006A4204">
        <w:tc>
          <w:tcPr>
            <w:tcW w:w="628" w:type="dxa"/>
          </w:tcPr>
          <w:p w14:paraId="41687845" w14:textId="3FE10683" w:rsidR="006A4204" w:rsidRDefault="006A4204" w:rsidP="004F471F">
            <w:r>
              <w:t>L</w:t>
            </w:r>
          </w:p>
        </w:tc>
        <w:tc>
          <w:tcPr>
            <w:tcW w:w="1307" w:type="dxa"/>
          </w:tcPr>
          <w:p w14:paraId="20578832" w14:textId="4E0B48A4" w:rsidR="006A4204" w:rsidRPr="004F471F" w:rsidRDefault="006A4204" w:rsidP="004F471F">
            <w:r>
              <w:t>NH</w:t>
            </w:r>
            <w:r>
              <w:rPr>
                <w:vertAlign w:val="subscript"/>
              </w:rPr>
              <w:t>3</w:t>
            </w:r>
            <w:r>
              <w:t xml:space="preserve"> (Excess)</w:t>
            </w:r>
          </w:p>
        </w:tc>
        <w:tc>
          <w:tcPr>
            <w:tcW w:w="2479" w:type="dxa"/>
          </w:tcPr>
          <w:p w14:paraId="5FDACFB9" w14:textId="72E5087A" w:rsidR="006A4204" w:rsidRPr="000A45D5" w:rsidRDefault="00000000" w:rsidP="000A45D5"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O, O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→N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3544" w:type="dxa"/>
          </w:tcPr>
          <w:p w14:paraId="0364A4C0" w14:textId="77777777" w:rsidR="006A4204" w:rsidRPr="000A45D5" w:rsidRDefault="006A4204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Cu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2:2</m:t>
                    </m:r>
                  </m:e>
                </m:d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  <w:p w14:paraId="685FD22F" w14:textId="65E7F34E" w:rsidR="006A4204" w:rsidRPr="000A45D5" w:rsidRDefault="006A4204" w:rsidP="000A45D5">
            <w:pPr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Zn ∀→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H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</m:sSub>
              </m:oMath>
            </m:oMathPara>
          </w:p>
        </w:tc>
      </w:tr>
      <w:tr w:rsidR="006A4204" w14:paraId="69D48DEE" w14:textId="77777777" w:rsidTr="006A4204">
        <w:tc>
          <w:tcPr>
            <w:tcW w:w="628" w:type="dxa"/>
          </w:tcPr>
          <w:p w14:paraId="14F43AB0" w14:textId="304D1A58" w:rsidR="006A4204" w:rsidRDefault="006A4204" w:rsidP="004F471F">
            <w:r>
              <w:t>L</w:t>
            </w:r>
          </w:p>
        </w:tc>
        <w:tc>
          <w:tcPr>
            <w:tcW w:w="1307" w:type="dxa"/>
          </w:tcPr>
          <w:p w14:paraId="71696621" w14:textId="0502CA83" w:rsidR="006A4204" w:rsidRPr="004F471F" w:rsidRDefault="006A4204" w:rsidP="004F471F">
            <w:r>
              <w:t>Conc. Cl</w:t>
            </w:r>
            <w:r>
              <w:rPr>
                <w:vertAlign w:val="superscript"/>
              </w:rPr>
              <w:t>-</w:t>
            </w:r>
          </w:p>
        </w:tc>
        <w:tc>
          <w:tcPr>
            <w:tcW w:w="2479" w:type="dxa"/>
          </w:tcPr>
          <w:p w14:paraId="787C1C45" w14:textId="1F2B26EF" w:rsidR="006A4204" w:rsidRPr="000A45D5" w:rsidRDefault="006A4204" w:rsidP="000A45D5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∀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O→C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4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oMath>
            </m:oMathPara>
          </w:p>
        </w:tc>
        <w:tc>
          <w:tcPr>
            <w:tcW w:w="3544" w:type="dxa"/>
          </w:tcPr>
          <w:p w14:paraId="4C5574F5" w14:textId="77777777" w:rsidR="006A4204" w:rsidRDefault="006A4204" w:rsidP="000A45D5">
            <w:pPr>
              <w:jc w:val="left"/>
            </w:pPr>
          </w:p>
        </w:tc>
      </w:tr>
    </w:tbl>
    <w:p w14:paraId="0EDB1048" w14:textId="5189EEFC" w:rsidR="004F335A" w:rsidRDefault="004F335A" w:rsidP="004F335A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9"/>
        <w:gridCol w:w="713"/>
        <w:gridCol w:w="476"/>
        <w:gridCol w:w="450"/>
        <w:gridCol w:w="507"/>
        <w:gridCol w:w="831"/>
        <w:gridCol w:w="1038"/>
        <w:gridCol w:w="1843"/>
        <w:gridCol w:w="1985"/>
        <w:gridCol w:w="1984"/>
      </w:tblGrid>
      <w:tr w:rsidR="004F6322" w14:paraId="014DBB61" w14:textId="217E391B" w:rsidTr="006A4204">
        <w:tc>
          <w:tcPr>
            <w:tcW w:w="629" w:type="dxa"/>
            <w:tcBorders>
              <w:bottom w:val="single" w:sz="8" w:space="0" w:color="auto"/>
            </w:tcBorders>
          </w:tcPr>
          <w:p w14:paraId="00483FC8" w14:textId="1385FDA3" w:rsidR="004F6322" w:rsidRPr="00541792" w:rsidRDefault="004F6322" w:rsidP="004F6322">
            <w:pPr>
              <w:jc w:val="center"/>
              <w:rPr>
                <w:b/>
              </w:rPr>
            </w:pPr>
            <w:r>
              <w:rPr>
                <w:b/>
              </w:rPr>
              <w:t>T.M.</w:t>
            </w:r>
          </w:p>
        </w:tc>
        <w:tc>
          <w:tcPr>
            <w:tcW w:w="713" w:type="dxa"/>
            <w:tcBorders>
              <w:bottom w:val="single" w:sz="8" w:space="0" w:color="auto"/>
            </w:tcBorders>
          </w:tcPr>
          <w:p w14:paraId="6EC38C82" w14:textId="31506C22" w:rsidR="004F6322" w:rsidRPr="00541792" w:rsidRDefault="004F6322" w:rsidP="004F6322">
            <w:pPr>
              <w:jc w:val="center"/>
              <w:rPr>
                <w:b/>
              </w:rPr>
            </w:pPr>
            <w:r>
              <w:rPr>
                <w:b/>
              </w:rPr>
              <w:t>Oxi.</w:t>
            </w:r>
          </w:p>
        </w:tc>
        <w:tc>
          <w:tcPr>
            <w:tcW w:w="1433" w:type="dxa"/>
            <w:gridSpan w:val="3"/>
            <w:tcBorders>
              <w:bottom w:val="single" w:sz="8" w:space="0" w:color="auto"/>
            </w:tcBorders>
          </w:tcPr>
          <w:p w14:paraId="5EF2418D" w14:textId="5C870962" w:rsidR="004F6322" w:rsidRPr="00541792" w:rsidRDefault="004F6322" w:rsidP="004F6322">
            <w:pPr>
              <w:jc w:val="center"/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1869" w:type="dxa"/>
            <w:gridSpan w:val="2"/>
            <w:tcBorders>
              <w:bottom w:val="single" w:sz="8" w:space="0" w:color="auto"/>
            </w:tcBorders>
          </w:tcPr>
          <w:p w14:paraId="0EC99CDC" w14:textId="40BE9F81" w:rsidR="004F6322" w:rsidRPr="00541792" w:rsidRDefault="006A4204" w:rsidP="004F6322">
            <w:pPr>
              <w:jc w:val="center"/>
              <w:rPr>
                <w:i/>
                <w:sz w:val="16"/>
              </w:rPr>
            </w:pPr>
            <w:r>
              <w:rPr>
                <w:b/>
              </w:rPr>
              <w:t xml:space="preserve">[D] </w:t>
            </w:r>
            <w:r w:rsidR="004F6322">
              <w:rPr>
                <w:b/>
              </w:rPr>
              <w:t>OH</w:t>
            </w:r>
            <w:r w:rsidR="004F6322">
              <w:rPr>
                <w:b/>
                <w:vertAlign w:val="superscript"/>
              </w:rPr>
              <w:t>-</w:t>
            </w:r>
            <w:r w:rsidR="004F6322">
              <w:rPr>
                <w:b/>
              </w:rPr>
              <w:t xml:space="preserve"> / NH</w:t>
            </w:r>
            <w:r w:rsidR="004F6322">
              <w:rPr>
                <w:b/>
                <w:vertAlign w:val="subscript"/>
              </w:rPr>
              <w:t>3</w:t>
            </w:r>
            <w:r w:rsidR="004F6322">
              <w:rPr>
                <w:b/>
              </w:rPr>
              <w:t xml:space="preserve"> </w:t>
            </w:r>
            <w:r w:rsidR="004F6322">
              <w:rPr>
                <w:i/>
              </w:rPr>
              <w:t>p.p.</w:t>
            </w:r>
          </w:p>
        </w:tc>
        <w:tc>
          <w:tcPr>
            <w:tcW w:w="1843" w:type="dxa"/>
            <w:tcBorders>
              <w:bottom w:val="single" w:sz="8" w:space="0" w:color="auto"/>
            </w:tcBorders>
          </w:tcPr>
          <w:p w14:paraId="67936735" w14:textId="4667FFEA" w:rsidR="004F6322" w:rsidRPr="00541792" w:rsidRDefault="006A4204" w:rsidP="004F6322">
            <w:pPr>
              <w:jc w:val="center"/>
              <w:rPr>
                <w:i/>
              </w:rPr>
            </w:pPr>
            <w:r>
              <w:rPr>
                <w:b/>
              </w:rPr>
              <w:t xml:space="preserve">[D] </w:t>
            </w:r>
            <w:r w:rsidR="004F6322">
              <w:rPr>
                <w:b/>
              </w:rPr>
              <w:t>Excess OH</w:t>
            </w:r>
            <w:r w:rsidR="004F6322">
              <w:rPr>
                <w:b/>
                <w:vertAlign w:val="superscript"/>
              </w:rPr>
              <w:t>-</w:t>
            </w:r>
            <w:r w:rsidR="004F6322">
              <w:rPr>
                <w:i/>
              </w:rPr>
              <w:t xml:space="preserve"> sol.</w:t>
            </w:r>
          </w:p>
        </w:tc>
        <w:tc>
          <w:tcPr>
            <w:tcW w:w="1985" w:type="dxa"/>
            <w:tcBorders>
              <w:bottom w:val="single" w:sz="8" w:space="0" w:color="auto"/>
            </w:tcBorders>
          </w:tcPr>
          <w:p w14:paraId="072DC0E5" w14:textId="6E8DB8AA" w:rsidR="004F6322" w:rsidRPr="00541792" w:rsidRDefault="006A4204" w:rsidP="004F6322">
            <w:pPr>
              <w:jc w:val="center"/>
              <w:rPr>
                <w:b/>
                <w:i/>
              </w:rPr>
            </w:pPr>
            <w:r>
              <w:rPr>
                <w:b/>
              </w:rPr>
              <w:t xml:space="preserve">[L] </w:t>
            </w:r>
            <w:r w:rsidR="004F6322">
              <w:rPr>
                <w:b/>
              </w:rPr>
              <w:t>Excess NH</w:t>
            </w:r>
            <w:r w:rsidR="004F6322">
              <w:rPr>
                <w:b/>
                <w:vertAlign w:val="subscript"/>
              </w:rPr>
              <w:t>3</w:t>
            </w:r>
            <w:r w:rsidR="004F6322">
              <w:rPr>
                <w:b/>
                <w:i/>
              </w:rPr>
              <w:t xml:space="preserve"> </w:t>
            </w:r>
            <w:r w:rsidR="004F6322" w:rsidRPr="00541792">
              <w:rPr>
                <w:i/>
              </w:rPr>
              <w:t>sol.</w:t>
            </w:r>
          </w:p>
        </w:tc>
        <w:tc>
          <w:tcPr>
            <w:tcW w:w="1984" w:type="dxa"/>
            <w:tcBorders>
              <w:bottom w:val="single" w:sz="8" w:space="0" w:color="auto"/>
            </w:tcBorders>
          </w:tcPr>
          <w:p w14:paraId="02619110" w14:textId="2B770758" w:rsidR="004F6322" w:rsidRPr="005C04D6" w:rsidRDefault="006A4204" w:rsidP="004F6322">
            <w:pPr>
              <w:jc w:val="center"/>
              <w:rPr>
                <w:b/>
              </w:rPr>
            </w:pPr>
            <w:r>
              <w:rPr>
                <w:b/>
              </w:rPr>
              <w:t xml:space="preserve">[L] </w:t>
            </w:r>
            <w:r w:rsidR="00987BFC">
              <w:rPr>
                <w:b/>
              </w:rPr>
              <w:t xml:space="preserve">Conc. </w:t>
            </w:r>
            <w:r w:rsidR="004F6322">
              <w:rPr>
                <w:b/>
              </w:rPr>
              <w:t>Cl</w:t>
            </w:r>
            <w:r w:rsidR="004F6322">
              <w:rPr>
                <w:b/>
                <w:vertAlign w:val="superscript"/>
              </w:rPr>
              <w:t>-</w:t>
            </w:r>
          </w:p>
        </w:tc>
      </w:tr>
      <w:tr w:rsidR="004F6322" w14:paraId="7E35DBDC" w14:textId="77777777" w:rsidTr="006A4204">
        <w:tc>
          <w:tcPr>
            <w:tcW w:w="629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</w:tcPr>
          <w:p w14:paraId="08D636DE" w14:textId="77777777" w:rsidR="004F6322" w:rsidRDefault="004F6322" w:rsidP="004F6322">
            <w:pPr>
              <w:jc w:val="center"/>
            </w:pPr>
            <w:r>
              <w:t>Cu</w:t>
            </w:r>
          </w:p>
        </w:tc>
        <w:tc>
          <w:tcPr>
            <w:tcW w:w="713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</w:tcPr>
          <w:p w14:paraId="1D038DCF" w14:textId="77777777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top w:val="single" w:sz="8" w:space="0" w:color="auto"/>
              <w:bottom w:val="dashSmallGap" w:sz="4" w:space="0" w:color="0C0C0C" w:themeColor="background1" w:themeShade="80"/>
              <w:right w:val="single" w:sz="8" w:space="0" w:color="auto"/>
            </w:tcBorders>
            <w:shd w:val="clear" w:color="auto" w:fill="5AAEF4"/>
          </w:tcPr>
          <w:p w14:paraId="2C6409A7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869" w:type="dxa"/>
            <w:gridSpan w:val="2"/>
            <w:tcBorders>
              <w:top w:val="single" w:sz="8" w:space="0" w:color="auto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14D32223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843" w:type="dxa"/>
            <w:vMerge w:val="restart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FFFFFF"/>
          </w:tcPr>
          <w:p w14:paraId="02D163B9" w14:textId="77777777" w:rsidR="004F6322" w:rsidRDefault="004F6322" w:rsidP="004F6322">
            <w:pPr>
              <w:jc w:val="center"/>
            </w:pPr>
          </w:p>
        </w:tc>
        <w:tc>
          <w:tcPr>
            <w:tcW w:w="1985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21566E05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984" w:type="dxa"/>
            <w:tcBorders>
              <w:top w:val="single" w:sz="8" w:space="0" w:color="auto"/>
              <w:bottom w:val="dashSmallGap" w:sz="4" w:space="0" w:color="0C0C0C" w:themeColor="background1" w:themeShade="80"/>
            </w:tcBorders>
            <w:shd w:val="clear" w:color="auto" w:fill="EE9F00"/>
          </w:tcPr>
          <w:p w14:paraId="0BC7773B" w14:textId="3946E890" w:rsidR="004F6322" w:rsidRDefault="004F6322" w:rsidP="004F6322">
            <w:pPr>
              <w:jc w:val="center"/>
            </w:pPr>
            <w:proofErr w:type="spellStart"/>
            <w:r>
              <w:t>dBr</w:t>
            </w:r>
            <w:proofErr w:type="spellEnd"/>
          </w:p>
        </w:tc>
      </w:tr>
      <w:tr w:rsidR="004F6322" w14:paraId="6447BA7E" w14:textId="77777777" w:rsidTr="006A4204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643D4A1B" w14:textId="77777777" w:rsidR="004F6322" w:rsidRDefault="004F6322" w:rsidP="004F6322">
            <w:pPr>
              <w:jc w:val="center"/>
            </w:pPr>
            <w:r>
              <w:t>Co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1E50E65F" w14:textId="77777777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top w:val="dashSmallGap" w:sz="4" w:space="0" w:color="0C0C0C" w:themeColor="background1" w:themeShade="80"/>
              <w:right w:val="single" w:sz="8" w:space="0" w:color="auto"/>
            </w:tcBorders>
            <w:shd w:val="clear" w:color="auto" w:fill="FF8FDA"/>
          </w:tcPr>
          <w:p w14:paraId="20A287F5" w14:textId="77777777" w:rsidR="004F6322" w:rsidRDefault="004F6322" w:rsidP="004F6322">
            <w:pPr>
              <w:jc w:val="center"/>
            </w:pPr>
            <w:r>
              <w:t>P</w:t>
            </w:r>
          </w:p>
        </w:tc>
        <w:tc>
          <w:tcPr>
            <w:tcW w:w="1869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5AAEF4"/>
          </w:tcPr>
          <w:p w14:paraId="16467362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843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27C544FA" w14:textId="77777777" w:rsidR="004F6322" w:rsidRDefault="004F6322" w:rsidP="004F6322">
            <w:pPr>
              <w:jc w:val="center"/>
            </w:pPr>
          </w:p>
        </w:tc>
        <w:tc>
          <w:tcPr>
            <w:tcW w:w="1985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EE9F00"/>
          </w:tcPr>
          <w:p w14:paraId="0D5DD954" w14:textId="77777777" w:rsidR="004F6322" w:rsidRDefault="004F6322" w:rsidP="004F6322">
            <w:pPr>
              <w:jc w:val="center"/>
            </w:pPr>
            <w:r>
              <w:t>Br</w:t>
            </w:r>
          </w:p>
        </w:tc>
        <w:tc>
          <w:tcPr>
            <w:tcW w:w="1984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5AAEF4"/>
          </w:tcPr>
          <w:p w14:paraId="646726C8" w14:textId="77777777" w:rsidR="004F6322" w:rsidRDefault="004F6322" w:rsidP="004F6322">
            <w:pPr>
              <w:jc w:val="center"/>
            </w:pPr>
            <w:r>
              <w:t>B</w:t>
            </w:r>
          </w:p>
        </w:tc>
      </w:tr>
      <w:tr w:rsidR="004F6322" w14:paraId="778F9F3A" w14:textId="77777777" w:rsidTr="006A4204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76B7A6AF" w14:textId="5BE3923D" w:rsidR="004F6322" w:rsidRDefault="004F6322" w:rsidP="004F6322">
            <w:pPr>
              <w:jc w:val="center"/>
            </w:pPr>
            <w:r>
              <w:t>Cr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7E827724" w14:textId="77777777" w:rsidR="004F6322" w:rsidRDefault="004F6322" w:rsidP="004F6322">
            <w:pPr>
              <w:jc w:val="center"/>
            </w:pPr>
            <w:r>
              <w:t xml:space="preserve">2, </w:t>
            </w:r>
            <w:r w:rsidRPr="009732CB">
              <w:rPr>
                <w:u w:val="single"/>
              </w:rPr>
              <w:t>3</w:t>
            </w:r>
            <w:r>
              <w:t>, 6</w:t>
            </w:r>
          </w:p>
        </w:tc>
        <w:tc>
          <w:tcPr>
            <w:tcW w:w="476" w:type="dxa"/>
            <w:shd w:val="clear" w:color="auto" w:fill="5AAEF4"/>
          </w:tcPr>
          <w:p w14:paraId="656AD325" w14:textId="73DC3282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450" w:type="dxa"/>
            <w:shd w:val="clear" w:color="auto" w:fill="92D050"/>
          </w:tcPr>
          <w:p w14:paraId="4E33229C" w14:textId="618AA188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507" w:type="dxa"/>
            <w:tcBorders>
              <w:right w:val="single" w:sz="8" w:space="0" w:color="auto"/>
            </w:tcBorders>
            <w:shd w:val="clear" w:color="auto" w:fill="FFFF00"/>
          </w:tcPr>
          <w:p w14:paraId="6E218BBF" w14:textId="0D133B5E" w:rsidR="004F6322" w:rsidRDefault="00A430AD" w:rsidP="004F6322">
            <w:pPr>
              <w:jc w:val="center"/>
            </w:pPr>
            <w:r>
              <w:t>Y</w:t>
            </w:r>
          </w:p>
        </w:tc>
        <w:tc>
          <w:tcPr>
            <w:tcW w:w="1869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92D050"/>
          </w:tcPr>
          <w:p w14:paraId="17FB1F57" w14:textId="77777777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84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92D050"/>
          </w:tcPr>
          <w:p w14:paraId="17EE1750" w14:textId="77777777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985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92D050"/>
          </w:tcPr>
          <w:p w14:paraId="57B15877" w14:textId="0D161D64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984" w:type="dxa"/>
            <w:vMerge w:val="restart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499BC2DE" w14:textId="77777777" w:rsidR="004F6322" w:rsidRDefault="004F6322" w:rsidP="004F6322">
            <w:pPr>
              <w:jc w:val="center"/>
            </w:pPr>
          </w:p>
        </w:tc>
      </w:tr>
      <w:tr w:rsidR="004F6322" w14:paraId="66C3C96D" w14:textId="77777777" w:rsidTr="006A4204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28C09DA2" w14:textId="77777777" w:rsidR="004F6322" w:rsidRDefault="004F6322" w:rsidP="004F6322">
            <w:pPr>
              <w:jc w:val="center"/>
            </w:pPr>
            <w:r>
              <w:t>Ni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006C201B" w14:textId="77777777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bottom w:val="dashSmallGap" w:sz="4" w:space="0" w:color="0C0C0C" w:themeColor="background1" w:themeShade="80"/>
              <w:right w:val="single" w:sz="8" w:space="0" w:color="auto"/>
            </w:tcBorders>
            <w:shd w:val="clear" w:color="auto" w:fill="92D050"/>
          </w:tcPr>
          <w:p w14:paraId="4F184D87" w14:textId="77777777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869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92D050"/>
          </w:tcPr>
          <w:p w14:paraId="726303D7" w14:textId="77777777" w:rsidR="004F6322" w:rsidRDefault="004F6322" w:rsidP="004F6322">
            <w:pPr>
              <w:jc w:val="center"/>
            </w:pPr>
            <w:r>
              <w:t>G</w:t>
            </w:r>
          </w:p>
        </w:tc>
        <w:tc>
          <w:tcPr>
            <w:tcW w:w="184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5B974591" w14:textId="77777777" w:rsidR="004F6322" w:rsidRDefault="004F6322" w:rsidP="004F6322">
            <w:pPr>
              <w:jc w:val="center"/>
            </w:pPr>
          </w:p>
        </w:tc>
        <w:tc>
          <w:tcPr>
            <w:tcW w:w="1985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5AAEF4"/>
          </w:tcPr>
          <w:p w14:paraId="2C613EFD" w14:textId="77777777" w:rsidR="004F6322" w:rsidRDefault="004F6322" w:rsidP="004F6322">
            <w:pPr>
              <w:jc w:val="center"/>
            </w:pPr>
            <w:r>
              <w:t>B</w:t>
            </w:r>
          </w:p>
        </w:tc>
        <w:tc>
          <w:tcPr>
            <w:tcW w:w="1984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29BA2FAD" w14:textId="77777777" w:rsidR="004F6322" w:rsidRDefault="004F6322" w:rsidP="004F6322">
            <w:pPr>
              <w:jc w:val="center"/>
            </w:pPr>
          </w:p>
        </w:tc>
      </w:tr>
      <w:tr w:rsidR="004F6322" w14:paraId="46500A59" w14:textId="77777777" w:rsidTr="006A4204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3F898406" w14:textId="77777777" w:rsidR="004F6322" w:rsidRDefault="004F6322" w:rsidP="004F6322">
            <w:pPr>
              <w:jc w:val="center"/>
            </w:pPr>
            <w:r>
              <w:t>Zn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199AA4E3" w14:textId="77777777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top w:val="dashSmallGap" w:sz="4" w:space="0" w:color="0C0C0C" w:themeColor="background1" w:themeShade="80"/>
              <w:right w:val="single" w:sz="8" w:space="0" w:color="auto"/>
            </w:tcBorders>
          </w:tcPr>
          <w:p w14:paraId="5CB44F9C" w14:textId="77777777" w:rsidR="004F6322" w:rsidRDefault="004F6322" w:rsidP="004F6322">
            <w:pPr>
              <w:jc w:val="center"/>
            </w:pPr>
            <w:r>
              <w:t>c</w:t>
            </w:r>
          </w:p>
        </w:tc>
        <w:tc>
          <w:tcPr>
            <w:tcW w:w="1869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</w:tcPr>
          <w:p w14:paraId="0C5F07E4" w14:textId="77777777" w:rsidR="004F6322" w:rsidRDefault="004F6322" w:rsidP="004F6322">
            <w:pPr>
              <w:jc w:val="center"/>
            </w:pPr>
            <w:r>
              <w:t>W</w:t>
            </w:r>
          </w:p>
        </w:tc>
        <w:tc>
          <w:tcPr>
            <w:tcW w:w="184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34BE5EBD" w14:textId="77777777" w:rsidR="004F6322" w:rsidRDefault="004F6322" w:rsidP="004F6322">
            <w:pPr>
              <w:jc w:val="center"/>
            </w:pPr>
            <w:r>
              <w:t>c</w:t>
            </w:r>
          </w:p>
        </w:tc>
        <w:tc>
          <w:tcPr>
            <w:tcW w:w="1985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2D7D7E89" w14:textId="77777777" w:rsidR="004F6322" w:rsidRDefault="004F6322" w:rsidP="004F6322">
            <w:pPr>
              <w:jc w:val="center"/>
            </w:pPr>
            <w:r>
              <w:t>c</w:t>
            </w:r>
          </w:p>
        </w:tc>
        <w:tc>
          <w:tcPr>
            <w:tcW w:w="1984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426C0D89" w14:textId="77777777" w:rsidR="004F6322" w:rsidRDefault="004F6322" w:rsidP="004F6322">
            <w:pPr>
              <w:jc w:val="center"/>
            </w:pPr>
          </w:p>
        </w:tc>
      </w:tr>
      <w:tr w:rsidR="004F6322" w14:paraId="73AE9EFC" w14:textId="77777777" w:rsidTr="006A4204">
        <w:tc>
          <w:tcPr>
            <w:tcW w:w="629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21086146" w14:textId="77777777" w:rsidR="004F6322" w:rsidRDefault="004F6322" w:rsidP="004F6322">
            <w:pPr>
              <w:jc w:val="center"/>
            </w:pPr>
            <w:r>
              <w:t>Fe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</w:tcPr>
          <w:p w14:paraId="59888E7F" w14:textId="458E6ADF" w:rsidR="004F6322" w:rsidRDefault="004F6322" w:rsidP="004F6322">
            <w:pPr>
              <w:jc w:val="center"/>
            </w:pPr>
            <w:r w:rsidRPr="009732CB">
              <w:rPr>
                <w:u w:val="single"/>
              </w:rPr>
              <w:t>2</w:t>
            </w:r>
            <w:r>
              <w:t>, 3</w:t>
            </w:r>
          </w:p>
        </w:tc>
        <w:tc>
          <w:tcPr>
            <w:tcW w:w="476" w:type="dxa"/>
            <w:shd w:val="clear" w:color="auto" w:fill="C5E0B3" w:themeFill="accent6" w:themeFillTint="66"/>
          </w:tcPr>
          <w:p w14:paraId="564F8108" w14:textId="0AC7CD15" w:rsidR="004F6322" w:rsidRDefault="004F6322" w:rsidP="004F6322">
            <w:pPr>
              <w:jc w:val="center"/>
            </w:pPr>
            <w:proofErr w:type="spellStart"/>
            <w:r>
              <w:t>pG</w:t>
            </w:r>
            <w:proofErr w:type="spellEnd"/>
          </w:p>
        </w:tc>
        <w:tc>
          <w:tcPr>
            <w:tcW w:w="957" w:type="dxa"/>
            <w:gridSpan w:val="2"/>
            <w:tcBorders>
              <w:right w:val="single" w:sz="8" w:space="0" w:color="auto"/>
            </w:tcBorders>
            <w:shd w:val="clear" w:color="auto" w:fill="FFFF00"/>
          </w:tcPr>
          <w:p w14:paraId="66CF96B2" w14:textId="78EC380D" w:rsidR="004F6322" w:rsidRDefault="004F6322" w:rsidP="004F6322">
            <w:pPr>
              <w:jc w:val="center"/>
            </w:pPr>
            <w:r>
              <w:t>Y</w:t>
            </w:r>
          </w:p>
        </w:tc>
        <w:tc>
          <w:tcPr>
            <w:tcW w:w="831" w:type="dxa"/>
            <w:tcBorders>
              <w:top w:val="dashSmallGap" w:sz="4" w:space="0" w:color="0C0C0C" w:themeColor="background1" w:themeShade="80"/>
              <w:left w:val="single" w:sz="8" w:space="0" w:color="auto"/>
              <w:bottom w:val="dashSmallGap" w:sz="4" w:space="0" w:color="0C0C0C" w:themeColor="background1" w:themeShade="80"/>
            </w:tcBorders>
            <w:shd w:val="clear" w:color="auto" w:fill="61953D"/>
          </w:tcPr>
          <w:p w14:paraId="1187B8CF" w14:textId="41C5C72C" w:rsidR="004F6322" w:rsidRDefault="004F6322" w:rsidP="004F6322">
            <w:pPr>
              <w:jc w:val="center"/>
            </w:pPr>
            <w:proofErr w:type="spellStart"/>
            <w:r>
              <w:t>dG</w:t>
            </w:r>
            <w:proofErr w:type="spellEnd"/>
          </w:p>
        </w:tc>
        <w:tc>
          <w:tcPr>
            <w:tcW w:w="1038" w:type="dxa"/>
            <w:shd w:val="clear" w:color="auto" w:fill="EE9F00"/>
          </w:tcPr>
          <w:p w14:paraId="44D50E78" w14:textId="1ABA416A" w:rsidR="004F6322" w:rsidRDefault="004F6322" w:rsidP="004F6322">
            <w:pPr>
              <w:jc w:val="center"/>
            </w:pPr>
            <w:r>
              <w:t>Br</w:t>
            </w:r>
          </w:p>
        </w:tc>
        <w:tc>
          <w:tcPr>
            <w:tcW w:w="1843" w:type="dxa"/>
            <w:vMerge w:val="restart"/>
            <w:tcBorders>
              <w:top w:val="dashSmallGap" w:sz="4" w:space="0" w:color="0C0C0C" w:themeColor="background1" w:themeShade="80"/>
              <w:left w:val="nil"/>
              <w:bottom w:val="dashSmallGap" w:sz="4" w:space="0" w:color="0C0C0C" w:themeColor="background1" w:themeShade="80"/>
            </w:tcBorders>
            <w:shd w:val="clear" w:color="auto" w:fill="FFFFFF"/>
          </w:tcPr>
          <w:p w14:paraId="3C98E956" w14:textId="77777777" w:rsidR="004F6322" w:rsidRDefault="004F6322" w:rsidP="004F6322">
            <w:pPr>
              <w:jc w:val="center"/>
            </w:pPr>
          </w:p>
        </w:tc>
        <w:tc>
          <w:tcPr>
            <w:tcW w:w="1985" w:type="dxa"/>
            <w:vMerge w:val="restart"/>
            <w:tcBorders>
              <w:top w:val="dashSmallGap" w:sz="4" w:space="0" w:color="0C0C0C" w:themeColor="background1" w:themeShade="80"/>
              <w:left w:val="nil"/>
              <w:bottom w:val="dashSmallGap" w:sz="4" w:space="0" w:color="0C0C0C" w:themeColor="background1" w:themeShade="80"/>
            </w:tcBorders>
            <w:shd w:val="clear" w:color="auto" w:fill="FFFFFF"/>
          </w:tcPr>
          <w:p w14:paraId="12D3C517" w14:textId="77777777" w:rsidR="004F6322" w:rsidRDefault="004F6322" w:rsidP="004F6322">
            <w:pPr>
              <w:jc w:val="center"/>
            </w:pPr>
          </w:p>
        </w:tc>
        <w:tc>
          <w:tcPr>
            <w:tcW w:w="1984" w:type="dxa"/>
            <w:vMerge/>
            <w:tcBorders>
              <w:top w:val="dashSmallGap" w:sz="4" w:space="0" w:color="0C0C0C" w:themeColor="background1" w:themeShade="80"/>
              <w:bottom w:val="dashSmallGap" w:sz="4" w:space="0" w:color="0C0C0C" w:themeColor="background1" w:themeShade="80"/>
            </w:tcBorders>
            <w:shd w:val="clear" w:color="auto" w:fill="FFFFFF"/>
          </w:tcPr>
          <w:p w14:paraId="613CC717" w14:textId="77777777" w:rsidR="004F6322" w:rsidRDefault="004F6322" w:rsidP="004F6322">
            <w:pPr>
              <w:jc w:val="center"/>
            </w:pPr>
          </w:p>
        </w:tc>
      </w:tr>
      <w:tr w:rsidR="004F6322" w14:paraId="009607C7" w14:textId="0D6D9119" w:rsidTr="006A4204">
        <w:tc>
          <w:tcPr>
            <w:tcW w:w="629" w:type="dxa"/>
            <w:tcBorders>
              <w:top w:val="dashSmallGap" w:sz="4" w:space="0" w:color="0C0C0C" w:themeColor="background1" w:themeShade="80"/>
            </w:tcBorders>
          </w:tcPr>
          <w:p w14:paraId="3E9A784D" w14:textId="2BDAFDF5" w:rsidR="004F6322" w:rsidRDefault="004F6322" w:rsidP="004F6322">
            <w:pPr>
              <w:jc w:val="center"/>
            </w:pPr>
            <w:r>
              <w:t>Mn</w:t>
            </w:r>
          </w:p>
        </w:tc>
        <w:tc>
          <w:tcPr>
            <w:tcW w:w="713" w:type="dxa"/>
            <w:tcBorders>
              <w:top w:val="dashSmallGap" w:sz="4" w:space="0" w:color="0C0C0C" w:themeColor="background1" w:themeShade="80"/>
            </w:tcBorders>
          </w:tcPr>
          <w:p w14:paraId="4705F046" w14:textId="113E79DA" w:rsidR="004F6322" w:rsidRDefault="004F6322" w:rsidP="004F6322">
            <w:pPr>
              <w:jc w:val="center"/>
            </w:pPr>
            <w:r>
              <w:t>2</w:t>
            </w:r>
          </w:p>
        </w:tc>
        <w:tc>
          <w:tcPr>
            <w:tcW w:w="1433" w:type="dxa"/>
            <w:gridSpan w:val="3"/>
            <w:tcBorders>
              <w:right w:val="single" w:sz="8" w:space="0" w:color="auto"/>
            </w:tcBorders>
            <w:shd w:val="clear" w:color="auto" w:fill="FFC1FB"/>
          </w:tcPr>
          <w:p w14:paraId="49DF8026" w14:textId="3D6009FC" w:rsidR="004F6322" w:rsidRDefault="004F6322" w:rsidP="004F6322">
            <w:pPr>
              <w:jc w:val="center"/>
            </w:pPr>
            <w:proofErr w:type="spellStart"/>
            <w:r>
              <w:t>pP</w:t>
            </w:r>
            <w:proofErr w:type="spellEnd"/>
          </w:p>
        </w:tc>
        <w:tc>
          <w:tcPr>
            <w:tcW w:w="1869" w:type="dxa"/>
            <w:gridSpan w:val="2"/>
            <w:tcBorders>
              <w:top w:val="dashSmallGap" w:sz="4" w:space="0" w:color="0C0C0C" w:themeColor="background1" w:themeShade="80"/>
              <w:left w:val="single" w:sz="8" w:space="0" w:color="auto"/>
            </w:tcBorders>
          </w:tcPr>
          <w:p w14:paraId="1E442007" w14:textId="7F54977A" w:rsidR="004F6322" w:rsidRDefault="004F6322" w:rsidP="004F6322">
            <w:pPr>
              <w:jc w:val="center"/>
            </w:pPr>
            <w:r>
              <w:t>W</w:t>
            </w:r>
          </w:p>
        </w:tc>
        <w:tc>
          <w:tcPr>
            <w:tcW w:w="1843" w:type="dxa"/>
            <w:vMerge/>
            <w:tcBorders>
              <w:top w:val="dashSmallGap" w:sz="4" w:space="0" w:color="0C0C0C" w:themeColor="background1" w:themeShade="80"/>
            </w:tcBorders>
            <w:shd w:val="clear" w:color="auto" w:fill="FFFFFF"/>
          </w:tcPr>
          <w:p w14:paraId="368D6770" w14:textId="77777777" w:rsidR="004F6322" w:rsidRDefault="004F6322" w:rsidP="004F6322">
            <w:pPr>
              <w:jc w:val="center"/>
            </w:pPr>
          </w:p>
        </w:tc>
        <w:tc>
          <w:tcPr>
            <w:tcW w:w="1985" w:type="dxa"/>
            <w:vMerge/>
            <w:tcBorders>
              <w:top w:val="dashSmallGap" w:sz="4" w:space="0" w:color="0C0C0C" w:themeColor="background1" w:themeShade="80"/>
            </w:tcBorders>
            <w:shd w:val="clear" w:color="auto" w:fill="FFFFFF"/>
          </w:tcPr>
          <w:p w14:paraId="6CAE94F9" w14:textId="77777777" w:rsidR="004F6322" w:rsidRDefault="004F6322" w:rsidP="004F6322">
            <w:pPr>
              <w:jc w:val="center"/>
            </w:pPr>
          </w:p>
        </w:tc>
        <w:tc>
          <w:tcPr>
            <w:tcW w:w="1984" w:type="dxa"/>
            <w:vMerge/>
            <w:tcBorders>
              <w:top w:val="dashSmallGap" w:sz="4" w:space="0" w:color="0C0C0C" w:themeColor="background1" w:themeShade="80"/>
            </w:tcBorders>
            <w:shd w:val="clear" w:color="auto" w:fill="FFFFFF"/>
          </w:tcPr>
          <w:p w14:paraId="3F641CF0" w14:textId="77777777" w:rsidR="004F6322" w:rsidRDefault="004F6322" w:rsidP="004F6322">
            <w:pPr>
              <w:jc w:val="center"/>
            </w:pPr>
          </w:p>
        </w:tc>
      </w:tr>
    </w:tbl>
    <w:p w14:paraId="7D083914" w14:textId="0232B93B" w:rsidR="004D5280" w:rsidRDefault="004D5280" w:rsidP="004D5280">
      <w:pPr>
        <w:pStyle w:val="ListParagraph"/>
        <w:numPr>
          <w:ilvl w:val="0"/>
          <w:numId w:val="3"/>
        </w:numPr>
      </w:pPr>
      <w:r>
        <w:t>Fe</w:t>
      </w:r>
      <w:r>
        <w:rPr>
          <w:vertAlign w:val="superscript"/>
        </w:rPr>
        <w:t>2+</w:t>
      </w:r>
      <w:r>
        <w:t xml:space="preserve"> turns to Fe</w:t>
      </w:r>
      <w:r>
        <w:rPr>
          <w:vertAlign w:val="superscript"/>
        </w:rPr>
        <w:t>3+</w:t>
      </w:r>
      <w:r>
        <w:t xml:space="preserve"> upon standing (Dark green to brown)</w:t>
      </w:r>
    </w:p>
    <w:p w14:paraId="2486FED6" w14:textId="6D30EB15" w:rsidR="008F0894" w:rsidRDefault="008F0894" w:rsidP="004D5280">
      <w:pPr>
        <w:pStyle w:val="ListParagraph"/>
        <w:numPr>
          <w:ilvl w:val="0"/>
          <w:numId w:val="3"/>
        </w:numPr>
      </w:pPr>
      <w:r>
        <w:t xml:space="preserve">Most other reactions can be explained by ECS balancing &amp;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cell</m:t>
            </m:r>
          </m:sub>
          <m:sup>
            <m:r>
              <w:rPr>
                <w:rFonts w:ascii="Cambria Math" w:hAnsi="Cambria Math"/>
              </w:rPr>
              <m:t>∅</m:t>
            </m:r>
          </m:sup>
        </m:sSubSup>
        <m:r>
          <w:rPr>
            <w:rFonts w:ascii="Cambria Math" w:hAnsi="Cambria Math"/>
          </w:rPr>
          <m:t xml:space="preserve"> </m:t>
        </m:r>
      </m:oMath>
      <w:r>
        <w:t>comparison</w:t>
      </w:r>
    </w:p>
    <w:p w14:paraId="609D4773" w14:textId="6EF8CD2B" w:rsidR="00907DDD" w:rsidRDefault="008F0894" w:rsidP="00907DDD">
      <w:pPr>
        <w:pStyle w:val="Heading3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8A60617" wp14:editId="00828552">
            <wp:simplePos x="0" y="0"/>
            <wp:positionH relativeFrom="column">
              <wp:posOffset>3589020</wp:posOffset>
            </wp:positionH>
            <wp:positionV relativeFrom="paragraph">
              <wp:posOffset>90999</wp:posOffset>
            </wp:positionV>
            <wp:extent cx="3212355" cy="993045"/>
            <wp:effectExtent l="0" t="0" r="762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355" cy="99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07DDD">
        <w:t>Chromate reactions</w:t>
      </w:r>
    </w:p>
    <w:p w14:paraId="591CD519" w14:textId="328FC20B" w:rsidR="00A430AD" w:rsidRPr="00A430AD" w:rsidRDefault="00A430AD" w:rsidP="00A430AD">
      <w:r>
        <w:t>Use ECS to form equations.</w:t>
      </w:r>
    </w:p>
    <w:p w14:paraId="500D7152" w14:textId="32CB2CE3" w:rsidR="00C43F6B" w:rsidRDefault="00C43F6B" w:rsidP="00B115DE">
      <w:pPr>
        <w:pStyle w:val="Heading2"/>
      </w:pPr>
      <w:r>
        <w:t>Heterogeneous</w:t>
      </w:r>
      <w:r w:rsidR="00B115DE">
        <w:t xml:space="preserve"> catalysts</w:t>
      </w:r>
    </w:p>
    <w:p w14:paraId="2EC12B29" w14:textId="7CAFF043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Phase</w:t>
      </w:r>
      <w:r>
        <w:t>: Different phase as [R]</w:t>
      </w:r>
    </w:p>
    <w:p w14:paraId="04A1262A" w14:textId="70E21680" w:rsidR="006A4204" w:rsidRDefault="006A4204" w:rsidP="00C43F6B">
      <w:pPr>
        <w:numPr>
          <w:ilvl w:val="0"/>
          <w:numId w:val="6"/>
        </w:numPr>
      </w:pPr>
      <w:r>
        <w:rPr>
          <w:u w:val="single"/>
        </w:rPr>
        <w:t>Method</w:t>
      </w:r>
      <w:r w:rsidRPr="006A4204">
        <w:t>:</w:t>
      </w:r>
      <w:r>
        <w:t xml:space="preserve"> Provide alternative pathway with lower </w:t>
      </w:r>
      <w:proofErr w:type="spellStart"/>
      <w:r>
        <w:t>E</w:t>
      </w:r>
      <w:r>
        <w:rPr>
          <w:vertAlign w:val="subscript"/>
        </w:rPr>
        <w:t>a</w:t>
      </w:r>
      <w:proofErr w:type="spellEnd"/>
    </w:p>
    <w:p w14:paraId="43A18B9A" w14:textId="77777777" w:rsidR="00C43F6B" w:rsidRDefault="00C43F6B" w:rsidP="00C43F6B">
      <w:pPr>
        <w:numPr>
          <w:ilvl w:val="0"/>
          <w:numId w:val="6"/>
        </w:numPr>
      </w:pPr>
      <w:r>
        <w:rPr>
          <w:u w:val="single"/>
        </w:rPr>
        <w:t>Mechanism</w:t>
      </w:r>
      <w:r>
        <w:t xml:space="preserve">: </w:t>
      </w:r>
    </w:p>
    <w:p w14:paraId="27756644" w14:textId="77777777" w:rsidR="00C43F6B" w:rsidRDefault="00C43F6B" w:rsidP="00C43F6B">
      <w:pPr>
        <w:numPr>
          <w:ilvl w:val="0"/>
          <w:numId w:val="7"/>
        </w:numPr>
        <w:tabs>
          <w:tab w:val="clear" w:pos="425"/>
        </w:tabs>
        <w:ind w:left="840" w:hanging="420"/>
      </w:pPr>
      <w:r>
        <w:t>R A</w:t>
      </w:r>
      <w:r w:rsidRPr="000251D9">
        <w:rPr>
          <w:b/>
          <w:bCs/>
          <w:u w:val="single"/>
        </w:rPr>
        <w:t>d</w:t>
      </w:r>
      <w:r>
        <w:t>sorb onto surface</w:t>
      </w:r>
    </w:p>
    <w:p w14:paraId="5DE117F1" w14:textId="77777777" w:rsidR="00C43F6B" w:rsidRDefault="00C43F6B" w:rsidP="00C43F6B">
      <w:pPr>
        <w:numPr>
          <w:ilvl w:val="0"/>
          <w:numId w:val="7"/>
        </w:numPr>
        <w:tabs>
          <w:tab w:val="clear" w:pos="425"/>
        </w:tabs>
        <w:ind w:left="840" w:hanging="420"/>
      </w:pPr>
      <w:r>
        <w:t>Weakens bond in R</w:t>
      </w:r>
    </w:p>
    <w:p w14:paraId="1F605F34" w14:textId="77777777" w:rsidR="00C43F6B" w:rsidRDefault="00C43F6B" w:rsidP="00C43F6B">
      <w:pPr>
        <w:numPr>
          <w:ilvl w:val="0"/>
          <w:numId w:val="7"/>
        </w:numPr>
        <w:tabs>
          <w:tab w:val="clear" w:pos="425"/>
        </w:tabs>
        <w:ind w:left="840" w:hanging="420"/>
      </w:pPr>
      <w:r>
        <w:t>Products then desorb</w:t>
      </w:r>
    </w:p>
    <w:p w14:paraId="4F3121E2" w14:textId="77777777" w:rsidR="00C43F6B" w:rsidRDefault="00C43F6B" w:rsidP="00C43F6B">
      <w:pPr>
        <w:ind w:left="420"/>
      </w:pPr>
    </w:p>
    <w:p w14:paraId="2AEDCCB2" w14:textId="77777777" w:rsidR="00C43F6B" w:rsidRDefault="00C43F6B" w:rsidP="00C43F6B">
      <w:pPr>
        <w:ind w:left="420"/>
      </w:pPr>
      <w:r>
        <w:t>∴Surface area ↑Rate ↑</w:t>
      </w:r>
    </w:p>
    <w:p w14:paraId="7FD28A39" w14:textId="2A163F73" w:rsidR="00C43F6B" w:rsidRDefault="00C43F6B" w:rsidP="00C43F6B">
      <w:pPr>
        <w:ind w:left="420"/>
      </w:pPr>
      <w:r>
        <w:rPr>
          <w:b/>
          <w:bCs/>
        </w:rPr>
        <w:t xml:space="preserve">Support mediums </w:t>
      </w:r>
      <w:r>
        <w:t>are used to ↑</w:t>
      </w:r>
      <w:r w:rsidR="006A4204">
        <w:t xml:space="preserve"> </w:t>
      </w:r>
      <w:r>
        <w:t>area → ↓cost</w:t>
      </w:r>
    </w:p>
    <w:p w14:paraId="44FE280B" w14:textId="64B57850" w:rsidR="006A4204" w:rsidRDefault="00C43F6B" w:rsidP="00A176AB">
      <w:pPr>
        <w:numPr>
          <w:ilvl w:val="0"/>
          <w:numId w:val="6"/>
        </w:numPr>
      </w:pPr>
      <w:r w:rsidRPr="006A4204">
        <w:rPr>
          <w:u w:val="single"/>
        </w:rPr>
        <w:t>Reformation</w:t>
      </w:r>
      <w:r>
        <w:t>: Not used up</w:t>
      </w:r>
    </w:p>
    <w:p w14:paraId="20D58B9A" w14:textId="52DDFBBF" w:rsidR="00C62721" w:rsidRDefault="00C62721" w:rsidP="00C62721">
      <w:pPr>
        <w:pStyle w:val="Heading3"/>
      </w:pPr>
      <w:r>
        <w:t>Contact process</w:t>
      </w:r>
    </w:p>
    <w:p w14:paraId="290FAA1A" w14:textId="536F555A" w:rsidR="00506246" w:rsidRPr="00506246" w:rsidRDefault="00506246" w:rsidP="00506246">
      <m:oMathPara>
        <m:oMathParaPr>
          <m:jc m:val="left"/>
        </m:oMathParaPr>
        <m:oMath>
          <m:r>
            <w:rPr>
              <w:rFonts w:ascii="Cambria Math" w:hAnsi="Cambria Math"/>
            </w:rPr>
            <m:t>2S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⇌2S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O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</m:oMath>
      </m:oMathPara>
    </w:p>
    <w:p w14:paraId="510FA337" w14:textId="1CCCAABB" w:rsidR="00C62721" w:rsidRPr="00506246" w:rsidRDefault="00506246" w:rsidP="00C62721">
      <w:pPr>
        <w:rPr>
          <w:b/>
        </w:rPr>
      </w:pPr>
      <w:r w:rsidRPr="00506246">
        <w:rPr>
          <w:b/>
        </w:rPr>
        <w:t>Catalyst</w:t>
      </w:r>
      <w:r w:rsidR="006E66B1">
        <w:rPr>
          <w:b/>
        </w:rPr>
        <w:t xml:space="preserve"> mechanism</w:t>
      </w:r>
      <w:r w:rsidRPr="00506246">
        <w:rPr>
          <w:b/>
        </w:rPr>
        <w:t>:</w:t>
      </w:r>
    </w:p>
    <w:p w14:paraId="7E71FCDA" w14:textId="18E7C9EC" w:rsidR="00C62721" w:rsidRDefault="00C62721" w:rsidP="00C62721">
      <w:pPr>
        <w:pStyle w:val="ListParagraph"/>
        <w:numPr>
          <w:ilvl w:val="0"/>
          <w:numId w:val="3"/>
        </w:numPr>
      </w:pPr>
      <m:oMath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>→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+S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 xml:space="preserve"> [5→4]</m:t>
        </m:r>
      </m:oMath>
    </w:p>
    <w:p w14:paraId="754DD063" w14:textId="51691845" w:rsidR="00C62721" w:rsidRPr="00C62721" w:rsidRDefault="00000000" w:rsidP="00C62721">
      <w:pPr>
        <w:pStyle w:val="ListParagraph"/>
        <w:numPr>
          <w:ilvl w:val="0"/>
          <w:numId w:val="3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→2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  <m:r>
          <w:rPr>
            <w:rFonts w:ascii="Cambria Math" w:hAnsi="Cambria Math"/>
          </w:rPr>
          <m:t xml:space="preserve"> [4→5]</m:t>
        </m:r>
      </m:oMath>
    </w:p>
    <w:p w14:paraId="40BFB599" w14:textId="77777777" w:rsidR="008750BC" w:rsidRDefault="008750BC" w:rsidP="008750BC">
      <w:r>
        <w:br w:type="page"/>
      </w:r>
    </w:p>
    <w:p w14:paraId="42093B5A" w14:textId="16EA3E04" w:rsidR="008750BC" w:rsidRDefault="008750BC" w:rsidP="008750BC">
      <w:pPr>
        <w:pStyle w:val="Heading1"/>
      </w:pPr>
      <w:r>
        <w:lastRenderedPageBreak/>
        <w:t>18</w:t>
      </w:r>
      <w:r w:rsidR="00ED070C">
        <w:t xml:space="preserve"> </w:t>
      </w:r>
      <w:r w:rsidR="009F7D4C">
        <w:t>– Funny looking ring</w:t>
      </w:r>
    </w:p>
    <w:p w14:paraId="4B4CBF5A" w14:textId="47B6A8AB" w:rsidR="008750BC" w:rsidRDefault="008750BC" w:rsidP="00564091">
      <w:pPr>
        <w:pStyle w:val="Heading2"/>
      </w:pPr>
      <w:r>
        <w:t xml:space="preserve">Disproving </w:t>
      </w:r>
      <w:proofErr w:type="spellStart"/>
      <w:r>
        <w:t>Kekule</w:t>
      </w:r>
      <w:proofErr w:type="spellEnd"/>
      <w:r>
        <w:t xml:space="preserve"> structure of Arene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978"/>
        <w:gridCol w:w="6704"/>
      </w:tblGrid>
      <w:tr w:rsidR="005D35B4" w14:paraId="7B1F6D3B" w14:textId="77777777" w:rsidTr="005D35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3FE55EF5" w14:textId="73662E74" w:rsidR="005D35B4" w:rsidRDefault="005D35B4" w:rsidP="005D35B4">
            <w:r>
              <w:t>Phenomenon</w:t>
            </w:r>
          </w:p>
        </w:tc>
        <w:tc>
          <w:tcPr>
            <w:tcW w:w="6704" w:type="dxa"/>
          </w:tcPr>
          <w:p w14:paraId="5D78B75E" w14:textId="45143655" w:rsidR="005D35B4" w:rsidRDefault="005D35B4" w:rsidP="00703B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Explanation</w:t>
            </w:r>
          </w:p>
        </w:tc>
      </w:tr>
      <w:tr w:rsidR="00703B31" w14:paraId="5DA48ABA" w14:textId="77777777" w:rsidTr="005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30585A6" w14:textId="26F4BF40" w:rsidR="00703B31" w:rsidRPr="005D35B4" w:rsidRDefault="005D35B4" w:rsidP="00703B31">
            <w:pPr>
              <w:rPr>
                <w:b w:val="0"/>
                <w:bCs w:val="0"/>
              </w:rPr>
            </w:pPr>
            <m:oMath>
              <m:r>
                <m:rPr>
                  <m:sty m:val="b"/>
                </m:rPr>
                <w:rPr>
                  <w:rFonts w:ascii="Cambria Math" w:hAnsi="Cambria Math"/>
                </w:rPr>
                <m:t>Δ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H</m:t>
              </m:r>
            </m:oMath>
            <w:r w:rsidR="00703B31" w:rsidRPr="005D35B4">
              <w:rPr>
                <w:b w:val="0"/>
                <w:bCs w:val="0"/>
              </w:rPr>
              <w:t xml:space="preserve"> of reaction with H</w:t>
            </w:r>
            <w:r w:rsidR="00703B31" w:rsidRPr="005D35B4">
              <w:rPr>
                <w:b w:val="0"/>
                <w:bCs w:val="0"/>
                <w:vertAlign w:val="subscript"/>
              </w:rPr>
              <w:t>2</w:t>
            </w:r>
            <w:r w:rsidR="00703B31" w:rsidRPr="005D35B4">
              <w:rPr>
                <w:b w:val="0"/>
                <w:bCs w:val="0"/>
              </w:rPr>
              <w:t xml:space="preserve"> is less than expected</w:t>
            </w:r>
          </w:p>
        </w:tc>
        <w:tc>
          <w:tcPr>
            <w:tcW w:w="6704" w:type="dxa"/>
          </w:tcPr>
          <w:p w14:paraId="25E502AE" w14:textId="1CE81F5D" w:rsidR="00703B31" w:rsidRPr="00703B31" w:rsidRDefault="005D35B4" w:rsidP="0070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 Math" w:hAnsi="Cambria Math"/>
              </w:rPr>
            </w:pPr>
            <w:r>
              <w:t>Delocalization</w:t>
            </w:r>
            <w:r w:rsidR="00703B31">
              <w:t xml:space="preserve"> of </w:t>
            </w:r>
            <m:oMath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</m:oMath>
            <w:r w:rsidR="00703B31">
              <w:t xml:space="preserve"> more stable than Kekule</w:t>
            </w:r>
          </w:p>
        </w:tc>
      </w:tr>
      <w:tr w:rsidR="00703B31" w14:paraId="39EF3A36" w14:textId="77777777" w:rsidTr="005D35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0C6AE048" w14:textId="3CD81176" w:rsidR="00703B31" w:rsidRPr="005D35B4" w:rsidRDefault="00703B31" w:rsidP="00703B31">
            <w:pPr>
              <w:rPr>
                <w:b w:val="0"/>
                <w:bCs w:val="0"/>
              </w:rPr>
            </w:pPr>
            <w:r w:rsidRPr="005D35B4">
              <w:rPr>
                <w:b w:val="0"/>
                <w:bCs w:val="0"/>
              </w:rPr>
              <w:t>All C-C bond in Arene has the same length</w:t>
            </w:r>
          </w:p>
        </w:tc>
        <w:tc>
          <w:tcPr>
            <w:tcW w:w="6704" w:type="dxa"/>
          </w:tcPr>
          <w:p w14:paraId="7B2AF468" w14:textId="473410A9" w:rsidR="00703B31" w:rsidRDefault="005D35B4" w:rsidP="00703B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Delocalization</w:t>
            </w:r>
            <w:r w:rsidR="00703B31">
              <w:t xml:space="preserve"> of </w:t>
            </w:r>
            <m:oMath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</m:oMath>
            <w:r w:rsidR="00703B31">
              <w:t xml:space="preserve"> same bond length instead of diff for C=C</w:t>
            </w:r>
          </w:p>
        </w:tc>
      </w:tr>
      <w:tr w:rsidR="00703B31" w14:paraId="5E4C01E9" w14:textId="77777777" w:rsidTr="005D35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78" w:type="dxa"/>
          </w:tcPr>
          <w:p w14:paraId="2998E9FB" w14:textId="5233009D" w:rsidR="00703B31" w:rsidRPr="005D35B4" w:rsidRDefault="00703B31" w:rsidP="00703B31">
            <w:pPr>
              <w:rPr>
                <w:b w:val="0"/>
                <w:bCs w:val="0"/>
              </w:rPr>
            </w:pPr>
            <w:r w:rsidRPr="005D35B4">
              <w:rPr>
                <w:b w:val="0"/>
                <w:bCs w:val="0"/>
              </w:rPr>
              <w:t xml:space="preserve">Br water is not </w:t>
            </w:r>
            <w:r w:rsidR="00B14E3C" w:rsidRPr="005D35B4">
              <w:rPr>
                <w:b w:val="0"/>
                <w:bCs w:val="0"/>
              </w:rPr>
              <w:t>decolorized</w:t>
            </w:r>
          </w:p>
        </w:tc>
        <w:tc>
          <w:tcPr>
            <w:tcW w:w="6704" w:type="dxa"/>
          </w:tcPr>
          <w:p w14:paraId="6A551D25" w14:textId="0C2FE54E" w:rsidR="00703B31" w:rsidRDefault="0048148A" w:rsidP="00703B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Delocalization of </w:t>
            </w:r>
            <m:oMath>
              <m:r>
                <w:rPr>
                  <w:rFonts w:ascii="Cambria Math" w:hAnsi="Cambria Math"/>
                </w:rPr>
                <m:t>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</m:sup>
              </m:sSup>
              <m:r>
                <w:rPr>
                  <w:rFonts w:ascii="Cambria Math" w:hAnsi="Cambria Math"/>
                </w:rPr>
                <m:t>→</m:t>
              </m:r>
            </m:oMath>
            <w:r>
              <w:t xml:space="preserve"> more stable</w:t>
            </w:r>
            <w:r>
              <w:br/>
            </w:r>
            <w:r w:rsidR="00703B31">
              <w:t>Substitution instead of addition occurs</w:t>
            </w:r>
            <m:oMath>
              <m:r>
                <w:rPr>
                  <w:rFonts w:ascii="Cambria Math" w:hAnsi="Cambria Math"/>
                </w:rPr>
                <m:t xml:space="preserve"> → </m:t>
              </m:r>
            </m:oMath>
            <w:r w:rsidR="00703B31">
              <w:t>stability maintained</w:t>
            </w:r>
          </w:p>
        </w:tc>
      </w:tr>
    </w:tbl>
    <w:p w14:paraId="7CA3114A" w14:textId="534C6D5C" w:rsidR="00564091" w:rsidRDefault="00564091" w:rsidP="00564091">
      <w:pPr>
        <w:pStyle w:val="Heading2"/>
        <w:rPr>
          <w:noProof/>
        </w:rPr>
      </w:pPr>
      <w:r>
        <w:rPr>
          <w:noProof/>
        </w:rPr>
        <w:t>Arene reactions</w:t>
      </w:r>
    </w:p>
    <w:p w14:paraId="502AF235" w14:textId="4F7FDE4F" w:rsidR="00703B31" w:rsidRPr="00703B31" w:rsidRDefault="00B511C3" w:rsidP="00703B31">
      <w:r w:rsidRPr="005D35B4">
        <w:t>Reaction with oxygen:</w:t>
      </w:r>
      <w:r>
        <w:rPr>
          <w:rFonts w:ascii="Samsung Sharp Sans" w:hAnsi="Samsung Sharp Sans"/>
        </w:rPr>
        <w:tab/>
      </w:r>
      <m:oMath>
        <m:r>
          <w:rPr>
            <w:rFonts w:ascii="Cambria Math" w:hAnsi="Cambria Math"/>
          </w:rPr>
          <m:t>Ar+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</w:p>
    <w:p w14:paraId="10539487" w14:textId="1804F18F" w:rsidR="00703B31" w:rsidRDefault="00B511C3" w:rsidP="00703B31">
      <w:r>
        <w:t>Halogenation:</w:t>
      </w:r>
      <w:r>
        <w:tab/>
      </w:r>
      <w:r>
        <w:tab/>
      </w:r>
      <m:oMath>
        <m:r>
          <w:rPr>
            <w:rFonts w:ascii="Cambria Math" w:hAnsi="Cambria Math"/>
          </w:rPr>
          <m:t>Ar+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→ArX+HX</m:t>
        </m:r>
      </m:oMath>
      <w:r>
        <w:t xml:space="preserve"> (ArBr</w:t>
      </w:r>
      <w:r>
        <w:rPr>
          <w:vertAlign w:val="subscript"/>
        </w:rPr>
        <w:t>3</w:t>
      </w:r>
      <w:r>
        <w:t xml:space="preserve"> </w:t>
      </w:r>
      <w:r w:rsidR="00932E70">
        <w:t>cat.</w:t>
      </w:r>
      <w:r>
        <w:t>)</w:t>
      </w:r>
    </w:p>
    <w:p w14:paraId="542177EA" w14:textId="6667F473" w:rsidR="00B511C3" w:rsidRDefault="00B511C3" w:rsidP="00703B31">
      <w:r>
        <w:t>Friedel-crafts alkylation:</w:t>
      </w:r>
      <w:r>
        <w:tab/>
      </w:r>
      <m:oMath>
        <m:r>
          <w:rPr>
            <w:rFonts w:ascii="Cambria Math" w:hAnsi="Cambria Math"/>
          </w:rPr>
          <m:t>Ar+RCl→ArR+HCl</m:t>
        </m:r>
      </m:oMath>
      <w:r>
        <w:t xml:space="preserve"> (AlCl</w:t>
      </w:r>
      <w:r>
        <w:rPr>
          <w:vertAlign w:val="subscript"/>
        </w:rPr>
        <w:t>3</w:t>
      </w:r>
      <w:r>
        <w:t xml:space="preserve"> cat</w:t>
      </w:r>
      <w:r w:rsidR="00932E70">
        <w:t>.</w:t>
      </w:r>
      <w:r>
        <w:t>)</w:t>
      </w:r>
    </w:p>
    <w:p w14:paraId="329B2FA7" w14:textId="48740248" w:rsidR="00B511C3" w:rsidRDefault="00B511C3" w:rsidP="00703B31">
      <w:r>
        <w:t>Friedel-crafts acylation:</w:t>
      </w:r>
      <w:r>
        <w:tab/>
      </w:r>
      <m:oMath>
        <m:r>
          <w:rPr>
            <w:rFonts w:ascii="Cambria Math" w:hAnsi="Cambria Math"/>
          </w:rPr>
          <m:t>Ar+ROCl→ArRO+HCl</m:t>
        </m:r>
      </m:oMath>
      <w:r>
        <w:t xml:space="preserve"> (AlCl</w:t>
      </w:r>
      <w:r>
        <w:rPr>
          <w:vertAlign w:val="subscript"/>
        </w:rPr>
        <w:t>3</w:t>
      </w:r>
      <w:r>
        <w:t xml:space="preserve"> cat</w:t>
      </w:r>
      <w:r w:rsidR="00932E70">
        <w:t>.</w:t>
      </w:r>
      <w:r>
        <w:t>)</w:t>
      </w:r>
    </w:p>
    <w:p w14:paraId="77EDA995" w14:textId="27A4204E" w:rsidR="00057D20" w:rsidRDefault="00B511C3" w:rsidP="00057D20">
      <w:r>
        <w:t>Sulfonation:</w:t>
      </w:r>
      <w:r>
        <w:tab/>
      </w:r>
      <w:r>
        <w:tab/>
      </w:r>
      <m:oMath>
        <m:r>
          <w:rPr>
            <w:rFonts w:ascii="Cambria Math" w:hAnsi="Cambria Math"/>
          </w:rPr>
          <m:t>Ar+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→ArS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H+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(Ar warmed with sulfuric acid)</w:t>
      </w:r>
    </w:p>
    <w:p w14:paraId="5F7C01D0" w14:textId="5E85BBDC" w:rsidR="00503462" w:rsidRDefault="00503462" w:rsidP="00503462">
      <w:r>
        <w:t>Nitration:</w:t>
      </w:r>
      <w:r>
        <w:tab/>
      </w:r>
      <w:r>
        <w:tab/>
      </w:r>
      <m:oMath>
        <m:r>
          <w:rPr>
            <w:rFonts w:ascii="Cambria Math" w:hAnsi="Cambria Math"/>
          </w:rPr>
          <m:t>Ar+HN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→ArN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(H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&amp; HNO</w:t>
      </w:r>
      <w:r>
        <w:rPr>
          <w:vertAlign w:val="subscript"/>
        </w:rPr>
        <w:t>3</w:t>
      </w:r>
      <w:r>
        <w:t xml:space="preserve"> reactant, &lt;30°)</w:t>
      </w:r>
    </w:p>
    <w:p w14:paraId="5E78108C" w14:textId="16A7C1E4" w:rsidR="00503462" w:rsidRDefault="00503462" w:rsidP="00503462">
      <w:pPr>
        <w:pStyle w:val="ListParagraph"/>
        <w:numPr>
          <w:ilvl w:val="0"/>
          <w:numId w:val="3"/>
        </w:numPr>
      </w:pPr>
      <w:r>
        <w:t>Low temperature prevents further substitutions</w:t>
      </w:r>
    </w:p>
    <w:p w14:paraId="3CC601D3" w14:textId="5DB7BBAB" w:rsidR="00564091" w:rsidRDefault="00564091" w:rsidP="00564091">
      <w:pPr>
        <w:pStyle w:val="Heading3"/>
      </w:pPr>
      <w:r>
        <w:t>Explaining reaction speeds</w:t>
      </w:r>
    </w:p>
    <w:p w14:paraId="4912AB60" w14:textId="77777777" w:rsidR="00564091" w:rsidRPr="0048148A" w:rsidRDefault="00564091" w:rsidP="00564091">
      <w:r w:rsidRPr="006B7256">
        <w:rPr>
          <w:b/>
          <w:bCs/>
        </w:rPr>
        <w:t>Alkylarene</w:t>
      </w:r>
      <w:r>
        <w:rPr>
          <w:b/>
          <w:bCs/>
        </w:rPr>
        <w:t>:</w:t>
      </w:r>
      <w:r>
        <w:t xml:space="preserve"> alkyl group donates e</w:t>
      </w:r>
      <w:r>
        <w:rPr>
          <w:vertAlign w:val="superscript"/>
        </w:rPr>
        <w:t>-</w:t>
      </w:r>
      <w:r>
        <w:t xml:space="preserve"> to ring, making it a stronger nucleophile</w:t>
      </w:r>
    </w:p>
    <w:p w14:paraId="6C4550EC" w14:textId="77777777" w:rsidR="00564091" w:rsidRDefault="00564091" w:rsidP="00564091">
      <w:r w:rsidRPr="006B7256">
        <w:rPr>
          <w:b/>
          <w:bCs/>
        </w:rPr>
        <w:t>Phenol</w:t>
      </w:r>
      <w:r>
        <w:t>:</w:t>
      </w:r>
    </w:p>
    <w:p w14:paraId="3A3E5FC7" w14:textId="4E9C34ED" w:rsidR="00564091" w:rsidRDefault="00564091" w:rsidP="00564091">
      <w:pPr>
        <w:pStyle w:val="ListParagraph"/>
        <w:numPr>
          <w:ilvl w:val="0"/>
          <w:numId w:val="11"/>
        </w:numPr>
      </w:pPr>
      <w:proofErr w:type="gramStart"/>
      <w:r>
        <w:t>OH</w:t>
      </w:r>
      <w:proofErr w:type="gramEnd"/>
      <w:r>
        <w:t xml:space="preserve"> group attached to ring</w:t>
      </w:r>
    </w:p>
    <w:p w14:paraId="05ED1A75" w14:textId="77777777" w:rsidR="00564091" w:rsidRDefault="00564091" w:rsidP="00564091">
      <w:pPr>
        <w:pStyle w:val="ListParagraph"/>
        <w:numPr>
          <w:ilvl w:val="0"/>
          <w:numId w:val="11"/>
        </w:numPr>
      </w:pPr>
      <w:r>
        <w:t>lone pair of e</w:t>
      </w:r>
      <w:r w:rsidRPr="006B7256">
        <w:rPr>
          <w:vertAlign w:val="superscript"/>
        </w:rPr>
        <w:t>-</w:t>
      </w:r>
      <w:r>
        <w:t xml:space="preserve"> on O overlaps with </w:t>
      </w:r>
      <m:oMath>
        <m:r>
          <w:rPr>
            <w:rFonts w:ascii="Cambria Math" w:hAnsi="Cambria Math"/>
          </w:rPr>
          <m:t>π</m:t>
        </m:r>
      </m:oMath>
      <w:r>
        <w:t xml:space="preserve"> cloud &amp; donated to the ring</w:t>
      </w:r>
    </w:p>
    <w:p w14:paraId="10C454AE" w14:textId="483AE674" w:rsidR="00564091" w:rsidRDefault="00564091" w:rsidP="00564091">
      <w:pPr>
        <w:pStyle w:val="ListParagraph"/>
        <w:numPr>
          <w:ilvl w:val="0"/>
          <w:numId w:val="11"/>
        </w:numPr>
      </w:pPr>
      <w:r>
        <w:t>e</w:t>
      </w:r>
      <w:r>
        <w:rPr>
          <w:vertAlign w:val="superscript"/>
        </w:rPr>
        <w:t>-</w:t>
      </w:r>
      <w:r>
        <w:t xml:space="preserve"> density of ring increased</w:t>
      </w:r>
    </w:p>
    <w:p w14:paraId="6536844B" w14:textId="630F238E" w:rsidR="00564091" w:rsidRDefault="00564091" w:rsidP="00C53294">
      <w:pPr>
        <w:pStyle w:val="Heading3"/>
      </w:pPr>
      <w:r>
        <w:t>Mechanism – Electrophilic substitution</w:t>
      </w:r>
    </w:p>
    <w:p w14:paraId="47B1CA08" w14:textId="63DEDCD0" w:rsidR="00564091" w:rsidRPr="00564091" w:rsidRDefault="0016009A" w:rsidP="00564091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102EFA0" wp14:editId="23595B6D">
                <wp:simplePos x="0" y="0"/>
                <wp:positionH relativeFrom="column">
                  <wp:posOffset>675005</wp:posOffset>
                </wp:positionH>
                <wp:positionV relativeFrom="paragraph">
                  <wp:posOffset>650240</wp:posOffset>
                </wp:positionV>
                <wp:extent cx="2306320" cy="558800"/>
                <wp:effectExtent l="0" t="0" r="113030" b="12700"/>
                <wp:wrapNone/>
                <wp:docPr id="16" name="Callout: Line with Accent B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6320" cy="558800"/>
                        </a:xfrm>
                        <a:prstGeom prst="accentCallout1">
                          <a:avLst>
                            <a:gd name="adj1" fmla="val 46863"/>
                            <a:gd name="adj2" fmla="val 101849"/>
                            <a:gd name="adj3" fmla="val 32127"/>
                            <a:gd name="adj4" fmla="val 108884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4F168C" w14:textId="77777777" w:rsidR="00564091" w:rsidRDefault="00564091" w:rsidP="00564091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C has partial +</w:t>
                            </w:r>
                            <w:proofErr w:type="spellStart"/>
                            <w:r>
                              <w:t>ve</w:t>
                            </w:r>
                            <w:proofErr w:type="spellEnd"/>
                            <w:r>
                              <w:t xml:space="preserve"> charge</w:t>
                            </w:r>
                          </w:p>
                          <w:p w14:paraId="5320FB3C" w14:textId="77777777" w:rsidR="00564091" w:rsidRDefault="00564091" w:rsidP="00564091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E</w:t>
                            </w:r>
                            <w:r>
                              <w:rPr>
                                <w:vertAlign w:val="superscript"/>
                              </w:rPr>
                              <w:t>+</w:t>
                            </w:r>
                            <w:r>
                              <w:t xml:space="preserve"> has lone pair e</w:t>
                            </w:r>
                            <w:r>
                              <w:rPr>
                                <w:vertAlign w:val="superscript"/>
                              </w:rPr>
                              <w:t xml:space="preserve">- </w:t>
                            </w:r>
                            <w:r>
                              <w:t>which moves to C</w:t>
                            </w:r>
                          </w:p>
                          <w:p w14:paraId="335308BC" w14:textId="77777777" w:rsidR="00564091" w:rsidRDefault="00564091" w:rsidP="00564091">
                            <w:pPr>
                              <w:pStyle w:val="ListParagraph"/>
                              <w:numPr>
                                <w:ilvl w:val="0"/>
                                <w:numId w:val="21"/>
                              </w:numPr>
                            </w:pPr>
                            <w:r>
                              <w:t>Bond to leftover E part breaks</w:t>
                            </w:r>
                          </w:p>
                          <w:p w14:paraId="1382E945" w14:textId="77777777" w:rsidR="00564091" w:rsidRDefault="00564091" w:rsidP="00564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02EFA0" id="_x0000_t44" coordsize="21600,21600" o:spt="44" adj="-8280,24300,-1800,4050" path="m@0@1l@2@3nfem@2,l@2,21600nfem,l21600,r,21600l,21600ns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 accentbar="t" textborder="f"/>
              </v:shapetype>
              <v:shape id="Callout: Line with Accent Bar 16" o:spid="_x0000_s1026" type="#_x0000_t44" style="position:absolute;left:0;text-align:left;margin-left:53.15pt;margin-top:51.2pt;width:181.6pt;height:44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" adj="23519,6939,21999,10122" filled="f" strokecolor="#5f5f5f [1600]" strokeweight="2pt">
                <v:textbox>
                  <w:txbxContent>
                    <w:p w14:paraId="764F168C" w14:textId="77777777" w:rsidR="00564091" w:rsidRDefault="00564091" w:rsidP="00564091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>
                        <w:t>C has partial +</w:t>
                      </w:r>
                      <w:proofErr w:type="spellStart"/>
                      <w:r>
                        <w:t>ve</w:t>
                      </w:r>
                      <w:proofErr w:type="spellEnd"/>
                      <w:r>
                        <w:t xml:space="preserve"> charge</w:t>
                      </w:r>
                    </w:p>
                    <w:p w14:paraId="5320FB3C" w14:textId="77777777" w:rsidR="00564091" w:rsidRDefault="00564091" w:rsidP="00564091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>
                        <w:t>E</w:t>
                      </w:r>
                      <w:r>
                        <w:rPr>
                          <w:vertAlign w:val="superscript"/>
                        </w:rPr>
                        <w:t>+</w:t>
                      </w:r>
                      <w:r>
                        <w:t xml:space="preserve"> has lone pair e</w:t>
                      </w:r>
                      <w:r>
                        <w:rPr>
                          <w:vertAlign w:val="superscript"/>
                        </w:rPr>
                        <w:t xml:space="preserve">- </w:t>
                      </w:r>
                      <w:r>
                        <w:t>which moves to C</w:t>
                      </w:r>
                    </w:p>
                    <w:p w14:paraId="335308BC" w14:textId="77777777" w:rsidR="00564091" w:rsidRDefault="00564091" w:rsidP="00564091">
                      <w:pPr>
                        <w:pStyle w:val="ListParagraph"/>
                        <w:numPr>
                          <w:ilvl w:val="0"/>
                          <w:numId w:val="21"/>
                        </w:numPr>
                      </w:pPr>
                      <w:r>
                        <w:t>Bond to leftover E part breaks</w:t>
                      </w:r>
                    </w:p>
                    <w:p w14:paraId="1382E945" w14:textId="77777777" w:rsidR="00564091" w:rsidRDefault="00564091" w:rsidP="00564091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564091"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B342825" wp14:editId="64953820">
                <wp:simplePos x="0" y="0"/>
                <wp:positionH relativeFrom="column">
                  <wp:posOffset>2113472</wp:posOffset>
                </wp:positionH>
                <wp:positionV relativeFrom="paragraph">
                  <wp:posOffset>1663820</wp:posOffset>
                </wp:positionV>
                <wp:extent cx="914400" cy="397510"/>
                <wp:effectExtent l="0" t="171450" r="533400" b="21590"/>
                <wp:wrapNone/>
                <wp:docPr id="6" name="Callout: Line with Accent B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7510"/>
                        </a:xfrm>
                        <a:prstGeom prst="accentCallout1">
                          <a:avLst>
                            <a:gd name="adj1" fmla="val 34724"/>
                            <a:gd name="adj2" fmla="val 97223"/>
                            <a:gd name="adj3" fmla="val -41104"/>
                            <a:gd name="adj4" fmla="val 156118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4A8FF0" w14:textId="77777777" w:rsidR="00564091" w:rsidRDefault="00564091" w:rsidP="00564091">
                            <w:r>
                              <w:t>Arene ring is e</w:t>
                            </w:r>
                            <w:r w:rsidRPr="00503462">
                              <w:rPr>
                                <w:vertAlign w:val="superscript"/>
                              </w:rPr>
                              <w:t>-</w:t>
                            </w:r>
                            <w:r>
                              <w:t xml:space="preserve"> rich</w:t>
                            </w:r>
                          </w:p>
                          <w:p w14:paraId="7980C42C" w14:textId="77777777" w:rsidR="00564091" w:rsidRDefault="00564091" w:rsidP="00564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2825" id="Callout: Line with Accent Bar 6" o:spid="_x0000_s1027" type="#_x0000_t44" style="position:absolute;left:0;text-align:left;margin-left:166.4pt;margin-top:131pt;width:1in;height:31.3pt;z-index:2516689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" adj="33721,-8878,21000,7500" filled="f" strokecolor="#5f5f5f [1600]" strokeweight="2pt">
                <v:textbox>
                  <w:txbxContent>
                    <w:p w14:paraId="5A4A8FF0" w14:textId="77777777" w:rsidR="00564091" w:rsidRDefault="00564091" w:rsidP="00564091">
                      <w:r>
                        <w:t>Arene ring is e</w:t>
                      </w:r>
                      <w:r w:rsidRPr="00503462">
                        <w:rPr>
                          <w:vertAlign w:val="superscript"/>
                        </w:rPr>
                        <w:t>-</w:t>
                      </w:r>
                      <w:r>
                        <w:t xml:space="preserve"> rich</w:t>
                      </w:r>
                    </w:p>
                    <w:p w14:paraId="7980C42C" w14:textId="77777777" w:rsidR="00564091" w:rsidRDefault="00564091" w:rsidP="00564091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564091">
        <w:rPr>
          <w:noProof/>
        </w:rPr>
        <w:drawing>
          <wp:inline distT="0" distB="0" distL="0" distR="0" wp14:anchorId="217ECCCF" wp14:editId="1883E503">
            <wp:extent cx="1893570" cy="26079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260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D1E34" w14:textId="717C2167" w:rsidR="00C53294" w:rsidRDefault="00C53294" w:rsidP="00C53294">
      <w:pPr>
        <w:pStyle w:val="Heading3"/>
      </w:pPr>
      <w:r>
        <w:t>Preparing aromatic amines</w:t>
      </w:r>
      <w:r w:rsidR="00503462">
        <w:t xml:space="preserve"> [R]</w:t>
      </w:r>
    </w:p>
    <w:p w14:paraId="07F1C2DC" w14:textId="6357A2A4" w:rsidR="00C53294" w:rsidRDefault="00C53294" w:rsidP="00057D20">
      <m:oMath>
        <m:r>
          <w:rPr>
            <w:rFonts w:ascii="Cambria Math" w:hAnsi="Cambria Math"/>
          </w:rPr>
          <m:t>ArN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+6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→ArN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(Tin [Sn] mixed with HCl, heat under reflux)</w:t>
      </w:r>
    </w:p>
    <w:p w14:paraId="3BC336B8" w14:textId="3601F161" w:rsidR="00B14E3C" w:rsidRDefault="00564091" w:rsidP="00057D20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B121F4A" wp14:editId="6AE96B45">
                <wp:simplePos x="0" y="0"/>
                <wp:positionH relativeFrom="column">
                  <wp:posOffset>3669030</wp:posOffset>
                </wp:positionH>
                <wp:positionV relativeFrom="paragraph">
                  <wp:posOffset>3406775</wp:posOffset>
                </wp:positionV>
                <wp:extent cx="914400" cy="397510"/>
                <wp:effectExtent l="0" t="171450" r="533400" b="21590"/>
                <wp:wrapNone/>
                <wp:docPr id="14" name="Callout: Line with Accent B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97510"/>
                        </a:xfrm>
                        <a:prstGeom prst="accentCallout1">
                          <a:avLst>
                            <a:gd name="adj1" fmla="val 34724"/>
                            <a:gd name="adj2" fmla="val 97223"/>
                            <a:gd name="adj3" fmla="val -41104"/>
                            <a:gd name="adj4" fmla="val 156118"/>
                          </a:avLst>
                        </a:prstGeom>
                        <a:noFill/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F63BC0" w14:textId="77777777" w:rsidR="00564091" w:rsidRDefault="00564091" w:rsidP="00564091">
                            <w:r>
                              <w:t>Arene ring is e</w:t>
                            </w:r>
                            <w:r w:rsidRPr="00503462">
                              <w:rPr>
                                <w:vertAlign w:val="superscript"/>
                              </w:rPr>
                              <w:t>-</w:t>
                            </w:r>
                            <w:r>
                              <w:t xml:space="preserve"> rich</w:t>
                            </w:r>
                          </w:p>
                          <w:p w14:paraId="575F1901" w14:textId="77777777" w:rsidR="00564091" w:rsidRDefault="00564091" w:rsidP="0056409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121F4A" id="Callout: Line with Accent Bar 14" o:spid="_x0000_s1028" type="#_x0000_t44" style="position:absolute;margin-left:288.9pt;margin-top:268.25pt;width:1in;height:31.3pt;z-index:251648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" adj="33721,-8878,21000,7500" filled="f" strokecolor="#5f5f5f [1600]" strokeweight="2pt">
                <v:textbox>
                  <w:txbxContent>
                    <w:p w14:paraId="4EF63BC0" w14:textId="77777777" w:rsidR="00564091" w:rsidRDefault="00564091" w:rsidP="00564091">
                      <w:r>
                        <w:t>Arene ring is e</w:t>
                      </w:r>
                      <w:r w:rsidRPr="00503462">
                        <w:rPr>
                          <w:vertAlign w:val="superscript"/>
                        </w:rPr>
                        <w:t>-</w:t>
                      </w:r>
                      <w:r>
                        <w:t xml:space="preserve"> rich</w:t>
                      </w:r>
                    </w:p>
                    <w:p w14:paraId="575F1901" w14:textId="77777777" w:rsidR="00564091" w:rsidRDefault="00564091" w:rsidP="00564091">
                      <w:pPr>
                        <w:jc w:val="center"/>
                      </w:pPr>
                    </w:p>
                  </w:txbxContent>
                </v:textbox>
                <o:callout v:ext="edit" minusx="t"/>
              </v:shape>
            </w:pict>
          </mc:Fallback>
        </mc:AlternateContent>
      </w:r>
      <w:r w:rsidR="00057D20">
        <w:t>Phenol</w:t>
      </w:r>
      <w:r w:rsidR="00ED070C">
        <w:t xml:space="preserve"> reactions</w:t>
      </w:r>
    </w:p>
    <w:p w14:paraId="41384FD0" w14:textId="069444DA" w:rsidR="00B14E3C" w:rsidRDefault="00B14E3C" w:rsidP="00B14E3C">
      <w:r>
        <w:t xml:space="preserve">Bromination: </w:t>
      </w:r>
      <w:r>
        <w:tab/>
      </w:r>
      <w:r>
        <w:tab/>
      </w:r>
      <m:oMath>
        <m:r>
          <w:rPr>
            <w:rFonts w:ascii="Cambria Math" w:hAnsi="Cambria Math"/>
          </w:rPr>
          <m:t>ArOH+3B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→ArOHB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+3HBr</m:t>
        </m:r>
      </m:oMath>
      <w:r>
        <w:t xml:space="preserve"> (Room temp.)</w:t>
      </w:r>
      <w:r w:rsidR="00057D20">
        <w:t xml:space="preserve"> (Orange sol.</w:t>
      </w:r>
      <m:oMath>
        <m:r>
          <w:rPr>
            <w:rFonts w:ascii="Cambria Math" w:hAnsi="Cambria Math"/>
          </w:rPr>
          <m:t xml:space="preserve"> → </m:t>
        </m:r>
      </m:oMath>
      <w:r w:rsidR="00057D20">
        <w:t xml:space="preserve">white p.p.) </w:t>
      </w:r>
    </w:p>
    <w:p w14:paraId="0ACDEE46" w14:textId="56D3F1F9" w:rsidR="00E255D4" w:rsidRDefault="00564091" w:rsidP="00564091">
      <w:pPr>
        <w:pStyle w:val="Heading2"/>
      </w:pPr>
      <w:r w:rsidRPr="00932E70">
        <w:rPr>
          <w:b w:val="0"/>
          <w:bCs w:val="0"/>
          <w:noProof/>
        </w:rPr>
        <w:drawing>
          <wp:anchor distT="0" distB="0" distL="114300" distR="114300" simplePos="0" relativeHeight="251672064" behindDoc="0" locked="0" layoutInCell="1" allowOverlap="1" wp14:anchorId="492F2067" wp14:editId="7D860D5E">
            <wp:simplePos x="0" y="0"/>
            <wp:positionH relativeFrom="column">
              <wp:posOffset>4123235</wp:posOffset>
            </wp:positionH>
            <wp:positionV relativeFrom="paragraph">
              <wp:posOffset>171498</wp:posOffset>
            </wp:positionV>
            <wp:extent cx="2337435" cy="91503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7435" cy="915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55D4">
        <w:t>NMR spectroscopy of Arenes</w:t>
      </w:r>
    </w:p>
    <w:p w14:paraId="5D520DB1" w14:textId="7D3DD52E" w:rsidR="009F7D4C" w:rsidRPr="00564091" w:rsidRDefault="009F7D4C" w:rsidP="00564091">
      <w:pPr>
        <w:jc w:val="center"/>
      </w:pPr>
      <w:r>
        <w:br w:type="page"/>
      </w:r>
    </w:p>
    <w:p w14:paraId="5C23F191" w14:textId="0082E818" w:rsidR="009F7D4C" w:rsidRDefault="009F7D4C" w:rsidP="009F7D4C">
      <w:pPr>
        <w:pStyle w:val="Heading1"/>
      </w:pPr>
      <w:r>
        <w:lastRenderedPageBreak/>
        <w:t>19 – Nitrogen Organic Chemistry</w:t>
      </w:r>
    </w:p>
    <w:p w14:paraId="6581BCEC" w14:textId="2FE415C5" w:rsidR="008D55C9" w:rsidRPr="00962FD2" w:rsidRDefault="008D55C9" w:rsidP="008D55C9">
      <w:pPr>
        <w:pStyle w:val="Heading2"/>
      </w:pPr>
      <w:r>
        <w:t>Amines</w:t>
      </w:r>
      <w:r w:rsidR="00962FD2">
        <w:t xml:space="preserve"> RNH</w:t>
      </w:r>
      <w:r w:rsidR="00962FD2">
        <w:rPr>
          <w:vertAlign w:val="subscript"/>
        </w:rPr>
        <w:t>2</w:t>
      </w:r>
    </w:p>
    <w:p w14:paraId="754D94A9" w14:textId="064C3AE2" w:rsidR="008D55C9" w:rsidRDefault="008D55C9" w:rsidP="008D55C9">
      <w:pPr>
        <w:pStyle w:val="Heading3"/>
      </w:pPr>
      <w:r>
        <w:t>Preparation</w:t>
      </w:r>
    </w:p>
    <w:p w14:paraId="1BF08C0B" w14:textId="2A99BBFB" w:rsidR="008D55C9" w:rsidRDefault="008D55C9" w:rsidP="008D55C9">
      <w:r>
        <w:t>Halogenoalkanes:</w:t>
      </w:r>
      <w:r>
        <w:tab/>
      </w:r>
      <w:r>
        <w:tab/>
      </w:r>
      <m:oMath>
        <m:r>
          <w:rPr>
            <w:rFonts w:ascii="Cambria Math" w:hAnsi="Cambria Math"/>
          </w:rPr>
          <m:t>RCl+2N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Cl</m:t>
        </m:r>
      </m:oMath>
      <w:r>
        <w:t xml:space="preserve"> (Excess, hot ethanolic NH</w:t>
      </w:r>
      <w:r>
        <w:rPr>
          <w:vertAlign w:val="subscript"/>
        </w:rPr>
        <w:t>3</w:t>
      </w:r>
      <w:r>
        <w:t xml:space="preserve"> under pressure) [NS]</w:t>
      </w:r>
    </w:p>
    <w:p w14:paraId="51649D3A" w14:textId="1000DF43" w:rsidR="008D55C9" w:rsidRPr="008D55C9" w:rsidRDefault="008D55C9" w:rsidP="00676F57">
      <w:r>
        <w:t>Nitriles reduction:</w:t>
      </w:r>
      <w:r>
        <w:tab/>
      </w:r>
      <w:r>
        <w:tab/>
      </w:r>
      <m:oMath>
        <m:r>
          <w:rPr>
            <w:rFonts w:ascii="Cambria Math" w:hAnsi="Cambria Math"/>
          </w:rPr>
          <m:t>RCN+4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</m:t>
            </m:r>
          </m:e>
        </m:d>
        <m:r>
          <w:rPr>
            <w:rFonts w:ascii="Cambria Math" w:hAnsi="Cambria Math"/>
          </w:rPr>
          <m:t>→RC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(LiAlH</w:t>
      </w:r>
      <w:r>
        <w:rPr>
          <w:vertAlign w:val="subscript"/>
        </w:rPr>
        <w:t>4</w:t>
      </w:r>
      <w:r>
        <w:t>)</w:t>
      </w:r>
    </w:p>
    <w:p w14:paraId="4C3ABFB4" w14:textId="79CB2E64" w:rsidR="008D55C9" w:rsidRDefault="008D55C9" w:rsidP="00676F57">
      <w:r>
        <w:t>Nitriles catalyzed:</w:t>
      </w:r>
      <w:r>
        <w:tab/>
      </w:r>
      <w:r>
        <w:tab/>
      </w:r>
      <m:oMath>
        <m:r>
          <w:rPr>
            <w:rFonts w:ascii="Cambria Math" w:hAnsi="Cambria Math"/>
          </w:rPr>
          <m:t>RCN+2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→RC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t xml:space="preserve"> (Nickel catalyst)</w:t>
      </w:r>
    </w:p>
    <w:p w14:paraId="02BFA918" w14:textId="19FFE4B9" w:rsidR="00A9371C" w:rsidRDefault="00A9371C" w:rsidP="00A9371C">
      <w:pPr>
        <w:pStyle w:val="Heading3"/>
      </w:pPr>
      <w:r>
        <w:t>Basicity</w:t>
      </w:r>
    </w:p>
    <w:p w14:paraId="5DDEBC53" w14:textId="2F9D835F" w:rsidR="00A9371C" w:rsidRPr="00A9371C" w:rsidRDefault="00A9371C" w:rsidP="00A9371C">
      <w:r>
        <w:t>Higher availability of N lone pair e</w:t>
      </w:r>
      <w:r>
        <w:rPr>
          <w:vertAlign w:val="superscript"/>
        </w:rPr>
        <w:t>-</w:t>
      </w:r>
      <m:oMath>
        <m:r>
          <w:rPr>
            <w:rFonts w:ascii="Cambria Math" w:hAnsi="Cambria Math"/>
            <w:vertAlign w:val="superscript"/>
          </w:rPr>
          <m:t xml:space="preserve"> → </m:t>
        </m:r>
      </m:oMath>
      <w:r>
        <w:t>stronger base</w:t>
      </w:r>
    </w:p>
    <w:p w14:paraId="43D53BDE" w14:textId="7316E464" w:rsidR="00A9371C" w:rsidRPr="00A9371C" w:rsidRDefault="00A9371C" w:rsidP="00A9371C">
      <w:pPr>
        <w:rPr>
          <w:u w:val="single"/>
        </w:rPr>
      </w:pPr>
      <w:r w:rsidRPr="00A9371C">
        <w:rPr>
          <w:u w:val="single"/>
        </w:rPr>
        <w:t>2° &gt; 1° &gt; NH</w:t>
      </w:r>
      <w:r w:rsidRPr="00A9371C">
        <w:rPr>
          <w:u w:val="single"/>
          <w:vertAlign w:val="subscript"/>
        </w:rPr>
        <w:t>3</w:t>
      </w:r>
      <w:r w:rsidRPr="00A9371C">
        <w:rPr>
          <w:u w:val="single"/>
        </w:rPr>
        <w:t xml:space="preserve"> &gt; ArNH</w:t>
      </w:r>
      <w:r w:rsidRPr="00A9371C">
        <w:rPr>
          <w:u w:val="single"/>
          <w:vertAlign w:val="subscript"/>
        </w:rPr>
        <w:t>2</w:t>
      </w:r>
    </w:p>
    <w:p w14:paraId="0C251DD1" w14:textId="6027AE13" w:rsidR="00A9371C" w:rsidRDefault="00A9371C" w:rsidP="00A9371C">
      <w:r>
        <w:rPr>
          <w:rFonts w:hint="eastAsia"/>
        </w:rPr>
        <w:t>∵</w:t>
      </w:r>
      <w:r>
        <w:rPr>
          <w:rFonts w:hint="eastAsia"/>
        </w:rPr>
        <w:t xml:space="preserve"> </w:t>
      </w:r>
      <w:r>
        <w:t>Alkyl groups are e</w:t>
      </w:r>
      <w:r>
        <w:rPr>
          <w:vertAlign w:val="superscript"/>
        </w:rPr>
        <w:t>-</w:t>
      </w:r>
      <w:r>
        <w:t xml:space="preserve"> pushing</w:t>
      </w:r>
    </w:p>
    <w:p w14:paraId="29617A0B" w14:textId="4090A5A9" w:rsidR="00A9371C" w:rsidRPr="00A9371C" w:rsidRDefault="00A9371C" w:rsidP="00A9371C">
      <w:r>
        <w:rPr>
          <w:rFonts w:hint="eastAsia"/>
        </w:rPr>
        <w:t>∵</w:t>
      </w:r>
      <w:r>
        <w:t xml:space="preserve"> Lone pair is pulled into arene ring</w:t>
      </w:r>
    </w:p>
    <w:p w14:paraId="53D94068" w14:textId="70947CB5" w:rsidR="00DC66D0" w:rsidRDefault="00EB6FCA" w:rsidP="008D55C9">
      <w:pPr>
        <w:pStyle w:val="Heading3"/>
      </w:pPr>
      <w:r>
        <w:t>R</w:t>
      </w:r>
      <w:r w:rsidR="00DC66D0">
        <w:t>eactions</w:t>
      </w:r>
    </w:p>
    <w:p w14:paraId="6540B827" w14:textId="7CE60BDC" w:rsidR="00EB6FCA" w:rsidRPr="00EB6FCA" w:rsidRDefault="00EB6FCA" w:rsidP="00EB6FCA">
      <w:pPr>
        <w:rPr>
          <w:i/>
          <w:iCs/>
        </w:rPr>
      </w:pPr>
      <w:r w:rsidRPr="00EB6FCA">
        <w:rPr>
          <w:i/>
          <w:iCs/>
        </w:rPr>
        <w:t>Amine / phenylamine have the same reactions</w:t>
      </w:r>
    </w:p>
    <w:p w14:paraId="0BCD4AA8" w14:textId="5662141E" w:rsidR="00DC66D0" w:rsidRPr="00DC66D0" w:rsidRDefault="00DC66D0" w:rsidP="00DC66D0">
      <w:r>
        <w:t>With water:</w:t>
      </w:r>
      <w:r>
        <w:tab/>
      </w:r>
      <w:r>
        <w:tab/>
      </w:r>
      <m:oMath>
        <m:r>
          <w:rPr>
            <w:rFonts w:ascii="Cambria Math" w:hAnsi="Cambria Math"/>
          </w:rPr>
          <m:t>RN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  <m:r>
          <m:rPr>
            <m:sty m:val="p"/>
          </m:rPr>
          <w:rPr>
            <w:rFonts w:ascii="Cambria Math" w:hAnsi="Cambria Math"/>
          </w:rPr>
          <m:t>⇌</m:t>
        </m:r>
        <m:r>
          <w:rPr>
            <w:rFonts w:ascii="Cambria Math" w:hAnsi="Cambria Math"/>
          </w:rPr>
          <m:t>RN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+</m:t>
            </m:r>
          </m:sup>
        </m:sSubSup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O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</m:sup>
        </m:sSup>
      </m:oMath>
    </w:p>
    <w:p w14:paraId="0BAA9BD8" w14:textId="418C1A3C" w:rsidR="00DC66D0" w:rsidRPr="00FF5117" w:rsidRDefault="00DC66D0" w:rsidP="00DC66D0">
      <w:r>
        <w:t>With acids:</w:t>
      </w:r>
      <w:r>
        <w:tab/>
      </w:r>
      <w:r>
        <w:tab/>
      </w:r>
      <m:oMath>
        <m:r>
          <w:rPr>
            <w:rFonts w:ascii="Cambria Math" w:hAnsi="Cambria Math"/>
          </w:rPr>
          <m:t>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H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→RN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  <m:sup>
            <m:r>
              <w:rPr>
                <w:rFonts w:ascii="Cambria Math" w:hAnsi="Cambria Math"/>
              </w:rPr>
              <m:t>+</m:t>
            </m:r>
          </m:sup>
        </m:sSubSup>
      </m:oMath>
      <w:r w:rsidR="00FF5117">
        <w:t xml:space="preserve"> (revert with OH</w:t>
      </w:r>
      <w:r w:rsidR="00FF5117">
        <w:rPr>
          <w:vertAlign w:val="superscript"/>
        </w:rPr>
        <w:t>-</w:t>
      </w:r>
      <w:r w:rsidR="00FF5117">
        <w:t>)</w:t>
      </w:r>
    </w:p>
    <w:p w14:paraId="6936DB9E" w14:textId="2556DEC1" w:rsidR="00DC66D0" w:rsidRDefault="00DC66D0" w:rsidP="00DC66D0">
      <w:r>
        <w:t>With acyl chlorides:</w:t>
      </w:r>
      <w:r>
        <w:tab/>
      </w:r>
      <m:oMath>
        <m:r>
          <w:rPr>
            <w:rFonts w:ascii="Cambria Math" w:hAnsi="Cambria Math"/>
          </w:rPr>
          <m:t>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OCl→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ONHR+HCl</m:t>
        </m:r>
      </m:oMath>
    </w:p>
    <w:p w14:paraId="4694109D" w14:textId="6C6497D9" w:rsidR="00DC66D0" w:rsidRDefault="00DC66D0" w:rsidP="00DC66D0">
      <w:r>
        <w:t>Halogenation:</w:t>
      </w:r>
      <w:r>
        <w:tab/>
      </w:r>
      <w:r>
        <w:tab/>
      </w:r>
      <m:oMath>
        <m:r>
          <w:rPr>
            <w:rFonts w:ascii="Cambria Math" w:hAnsi="Cambria Math"/>
          </w:rPr>
          <m:t>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X→RNH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+HX</m:t>
        </m:r>
      </m:oMath>
    </w:p>
    <w:p w14:paraId="54B1F1E3" w14:textId="4DEB3914" w:rsidR="00DC66D0" w:rsidRPr="00787E3D" w:rsidRDefault="00DC66D0" w:rsidP="00493020">
      <w:pPr>
        <w:ind w:firstLine="720"/>
      </w:pPr>
      <w:r>
        <w:t>2° to 3°:</w:t>
      </w:r>
      <w:r>
        <w:tab/>
      </w:r>
      <w:r>
        <w:tab/>
      </w:r>
      <m:oMath>
        <m:r>
          <w:rPr>
            <w:rFonts w:ascii="Cambria Math" w:hAnsi="Cambria Math"/>
          </w:rPr>
          <m:t>RNH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+R”Cl→RN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R”+HCl</m:t>
        </m:r>
      </m:oMath>
    </w:p>
    <w:p w14:paraId="31BC27FF" w14:textId="4469BD3F" w:rsidR="00ED070C" w:rsidRDefault="00787E3D" w:rsidP="009F0D38">
      <w:pPr>
        <w:ind w:firstLine="720"/>
        <w:rPr>
          <w:rFonts w:ascii="Samsung Sharp Sans" w:hAnsi="Samsung Sharp Sans"/>
          <w:b/>
          <w:bCs/>
          <w:sz w:val="28"/>
          <w:szCs w:val="32"/>
        </w:rPr>
      </w:pPr>
      <w:r>
        <w:t>3° to 4°:</w:t>
      </w:r>
      <w:r>
        <w:tab/>
      </w:r>
      <w:r>
        <w:tab/>
      </w:r>
      <m:oMath>
        <m:r>
          <w:rPr>
            <w:rFonts w:ascii="Cambria Math" w:hAnsi="Cambria Math"/>
          </w:rPr>
          <m:t>RN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R”+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'''+</m:t>
            </m:r>
          </m:sup>
        </m:sSup>
        <m:r>
          <w:rPr>
            <w:rFonts w:ascii="Cambria Math" w:hAnsi="Cambria Math"/>
          </w:rPr>
          <m:t>→R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R”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</m:oMath>
    </w:p>
    <w:p w14:paraId="622CD108" w14:textId="278DFD78" w:rsidR="00676F57" w:rsidRDefault="00AB2DD9" w:rsidP="00676F57">
      <w:pPr>
        <w:pStyle w:val="Heading2"/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2DC77DB4" wp14:editId="4FFB639C">
            <wp:simplePos x="0" y="0"/>
            <wp:positionH relativeFrom="column">
              <wp:posOffset>5518628</wp:posOffset>
            </wp:positionH>
            <wp:positionV relativeFrom="paragraph">
              <wp:posOffset>60325</wp:posOffset>
            </wp:positionV>
            <wp:extent cx="1097280" cy="897969"/>
            <wp:effectExtent l="0" t="0" r="762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897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76F57">
        <w:t>Amino acids</w:t>
      </w:r>
      <w:r w:rsidR="00104F5D" w:rsidRPr="00104F5D">
        <w:rPr>
          <w:noProof/>
        </w:rPr>
        <w:t xml:space="preserve"> </w:t>
      </w:r>
    </w:p>
    <w:p w14:paraId="41EF1159" w14:textId="50AD633B" w:rsidR="00676F57" w:rsidRDefault="00676F57" w:rsidP="00676F57">
      <w:r>
        <w:t>Compounds that contain NH</w:t>
      </w:r>
      <w:r>
        <w:rPr>
          <w:vertAlign w:val="subscript"/>
        </w:rPr>
        <w:t>2</w:t>
      </w:r>
      <w:r>
        <w:t xml:space="preserve"> and COOH functional groups</w:t>
      </w:r>
    </w:p>
    <w:p w14:paraId="062B8BF2" w14:textId="3E628D9C" w:rsidR="00676F57" w:rsidRDefault="00676F57" w:rsidP="00241BD0">
      <w:pPr>
        <w:pStyle w:val="ListParagraph"/>
        <w:numPr>
          <w:ilvl w:val="0"/>
          <w:numId w:val="3"/>
        </w:numPr>
      </w:pPr>
      <w:r>
        <w:t xml:space="preserve">They are amphoteric, acting as both acid and base. The “R” group decides </w:t>
      </w:r>
      <w:r w:rsidR="00241BD0">
        <w:t>the basicity</w:t>
      </w:r>
    </w:p>
    <w:p w14:paraId="4B63D787" w14:textId="39488D07" w:rsidR="000176B2" w:rsidRPr="000176B2" w:rsidRDefault="00104F5D" w:rsidP="000176B2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Amino acids undergoes reaction of </w:t>
      </w:r>
      <w:r w:rsidRPr="00241BD0">
        <w:rPr>
          <w:u w:val="single"/>
        </w:rPr>
        <w:t>amines with acids</w:t>
      </w:r>
      <w:r>
        <w:t xml:space="preserve"> &amp; </w:t>
      </w:r>
      <w:r w:rsidRPr="00241BD0">
        <w:rPr>
          <w:u w:val="single"/>
        </w:rPr>
        <w:t>carboxylic acid with bases</w:t>
      </w:r>
    </w:p>
    <w:p w14:paraId="2FC079A7" w14:textId="595C026E" w:rsidR="000176B2" w:rsidRPr="00EE7D8C" w:rsidRDefault="000176B2" w:rsidP="000176B2">
      <w:pPr>
        <w:pStyle w:val="ListParagraph"/>
        <w:numPr>
          <w:ilvl w:val="0"/>
          <w:numId w:val="3"/>
        </w:numPr>
        <w:rPr>
          <w:i/>
          <w:iCs/>
        </w:rPr>
      </w:pPr>
      <w:r>
        <w:t xml:space="preserve">Identify different amino acids with </w:t>
      </w:r>
      <w:r>
        <w:rPr>
          <w:u w:val="single"/>
        </w:rPr>
        <w:t>Chromatography</w:t>
      </w:r>
    </w:p>
    <w:p w14:paraId="39D625FB" w14:textId="14F3B0D5" w:rsidR="00EE7D8C" w:rsidRPr="000176B2" w:rsidRDefault="00EE7D8C" w:rsidP="000176B2">
      <w:pPr>
        <w:pStyle w:val="ListParagraph"/>
        <w:numPr>
          <w:ilvl w:val="0"/>
          <w:numId w:val="3"/>
        </w:numPr>
        <w:rPr>
          <w:i/>
          <w:iCs/>
        </w:rPr>
      </w:pPr>
      <w:r w:rsidRPr="007F0325">
        <w:rPr>
          <w:b/>
          <w:bCs/>
        </w:rPr>
        <w:t>CONH</w:t>
      </w:r>
      <w:r>
        <w:t xml:space="preserve"> group formed by polymers of amino acids is called a </w:t>
      </w:r>
      <w:r>
        <w:rPr>
          <w:u w:val="single"/>
        </w:rPr>
        <w:t>peptide bond</w:t>
      </w:r>
    </w:p>
    <w:p w14:paraId="7B722225" w14:textId="77777777" w:rsidR="00104F5D" w:rsidRDefault="00104F5D" w:rsidP="00676F57"/>
    <w:p w14:paraId="74993440" w14:textId="6B1254B5" w:rsidR="00104F5D" w:rsidRDefault="00AB302C" w:rsidP="00676F57">
      <w:r>
        <w:t xml:space="preserve">In aqueous solutions, </w:t>
      </w:r>
      <w:r w:rsidR="00104F5D">
        <w:t>intramolecula</w:t>
      </w:r>
      <w:r>
        <w:t xml:space="preserve">r reactions </w:t>
      </w:r>
      <w:r w:rsidR="00104F5D">
        <w:t xml:space="preserve">forms </w:t>
      </w:r>
      <w:r w:rsidR="00104F5D">
        <w:rPr>
          <w:b/>
          <w:bCs/>
        </w:rPr>
        <w:t>zwitterion</w:t>
      </w:r>
      <w:r w:rsidR="005B71D2">
        <w:rPr>
          <w:b/>
          <w:bCs/>
        </w:rPr>
        <w:t>s</w:t>
      </w:r>
    </w:p>
    <w:p w14:paraId="425FEA5D" w14:textId="196F4E89" w:rsidR="00241BD0" w:rsidRDefault="00241BD0" w:rsidP="00241BD0">
      <w:pPr>
        <w:pStyle w:val="ListParagraph"/>
        <w:numPr>
          <w:ilvl w:val="0"/>
          <w:numId w:val="3"/>
        </w:numPr>
      </w:pPr>
      <w:r>
        <w:t xml:space="preserve">Charges promote </w:t>
      </w:r>
      <w:r w:rsidRPr="00241BD0">
        <w:rPr>
          <w:u w:val="single"/>
        </w:rPr>
        <w:t>strong intermolecular forces</w:t>
      </w:r>
      <w:r>
        <w:t xml:space="preserve"> of attraction intermolecularly</w:t>
      </w:r>
    </w:p>
    <w:p w14:paraId="4AE6AC5C" w14:textId="1C5ACD68" w:rsidR="00241BD0" w:rsidRDefault="00932E70" w:rsidP="00241BD0">
      <w:pPr>
        <w:pStyle w:val="ListParagraph"/>
        <w:numPr>
          <w:ilvl w:val="0"/>
          <w:numId w:val="3"/>
        </w:numPr>
      </w:pPr>
      <w:r w:rsidRPr="00241BD0">
        <w:rPr>
          <w:noProof/>
        </w:rPr>
        <w:drawing>
          <wp:anchor distT="0" distB="0" distL="114300" distR="114300" simplePos="0" relativeHeight="251665408" behindDoc="0" locked="0" layoutInCell="1" allowOverlap="1" wp14:anchorId="3684547A" wp14:editId="1ABBDB1E">
            <wp:simplePos x="0" y="0"/>
            <wp:positionH relativeFrom="column">
              <wp:posOffset>2918120</wp:posOffset>
            </wp:positionH>
            <wp:positionV relativeFrom="paragraph">
              <wp:posOffset>67836</wp:posOffset>
            </wp:positionV>
            <wp:extent cx="3701018" cy="1224951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2978" cy="1225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5EF8">
        <w:t xml:space="preserve">All amino acids are </w:t>
      </w:r>
      <w:r w:rsidR="003D5EF8">
        <w:rPr>
          <w:u w:val="single"/>
        </w:rPr>
        <w:t>neutral in solution</w:t>
      </w:r>
    </w:p>
    <w:p w14:paraId="1BE7D8F3" w14:textId="6E92CDFA" w:rsidR="00241BD0" w:rsidRPr="00241BD0" w:rsidRDefault="00241BD0" w:rsidP="00241BD0">
      <w:pPr>
        <w:pStyle w:val="ListParagraph"/>
        <w:numPr>
          <w:ilvl w:val="0"/>
          <w:numId w:val="3"/>
        </w:numPr>
      </w:pPr>
      <w:r>
        <w:t xml:space="preserve">Solution in water acts as </w:t>
      </w:r>
      <w:r w:rsidRPr="00241BD0">
        <w:rPr>
          <w:u w:val="single"/>
        </w:rPr>
        <w:t>buffer solutions</w:t>
      </w:r>
    </w:p>
    <w:p w14:paraId="5533AF6A" w14:textId="0E3B849A" w:rsidR="00EE7D8C" w:rsidRDefault="00EE7D8C" w:rsidP="00EE7D8C">
      <w:pPr>
        <w:jc w:val="center"/>
      </w:pPr>
    </w:p>
    <w:p w14:paraId="3733EC03" w14:textId="10D0CF65" w:rsidR="00241BD0" w:rsidRDefault="00241BD0" w:rsidP="00EE7D8C">
      <w:pPr>
        <w:pStyle w:val="Heading2"/>
      </w:pPr>
      <w:r>
        <w:t>Condensation polymerization</w:t>
      </w:r>
    </w:p>
    <w:p w14:paraId="113E78C5" w14:textId="38F1F724" w:rsidR="00EE7D8C" w:rsidRPr="00EE7D8C" w:rsidRDefault="00241BD0">
      <m:oMathPara>
        <m:oMathParaPr>
          <m:jc m:val="left"/>
        </m:oMathParaPr>
        <m:oMath>
          <m:r>
            <w:rPr>
              <w:rFonts w:ascii="Cambria Math" w:hAnsi="Cambria Math"/>
            </w:rPr>
            <m:t>COOH+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N→</m:t>
          </m:r>
          <m:r>
            <m:rPr>
              <m:sty m:val="bi"/>
            </m:rPr>
            <w:rPr>
              <w:rFonts w:ascii="Cambria Math" w:hAnsi="Cambria Math"/>
            </w:rPr>
            <m:t>CONH</m:t>
          </m:r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O</m:t>
          </m:r>
        </m:oMath>
      </m:oMathPara>
    </w:p>
    <w:p w14:paraId="0AFCF970" w14:textId="50DA6F7A" w:rsidR="00241BD0" w:rsidRPr="00241BD0" w:rsidRDefault="00EE7D8C">
      <m:oMath>
        <m:r>
          <w:rPr>
            <w:rFonts w:ascii="Cambria Math" w:hAnsi="Cambria Math"/>
          </w:rPr>
          <m:t>COCl+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N→</m:t>
        </m:r>
        <m:r>
          <m:rPr>
            <m:sty m:val="bi"/>
          </m:rPr>
          <w:rPr>
            <w:rFonts w:ascii="Cambria Math" w:hAnsi="Cambria Math"/>
          </w:rPr>
          <m:t>CONH</m:t>
        </m:r>
        <m:r>
          <w:rPr>
            <w:rFonts w:ascii="Cambria Math" w:hAnsi="Cambria Math"/>
          </w:rPr>
          <m:t>+HCl</m:t>
        </m:r>
      </m:oMath>
      <w:r w:rsidR="00241BD0">
        <w:t xml:space="preserve"> </w:t>
      </w:r>
    </w:p>
    <w:p w14:paraId="063F0105" w14:textId="0556A7E7" w:rsidR="00962FD2" w:rsidRDefault="00962FD2" w:rsidP="00DD377F">
      <w:pPr>
        <w:pStyle w:val="Heading2"/>
      </w:pPr>
      <w:r>
        <w:t>Azo compounds</w:t>
      </w:r>
    </w:p>
    <w:p w14:paraId="47CF78D1" w14:textId="6A1CAADB" w:rsidR="00962FD2" w:rsidRDefault="00962FD2" w:rsidP="00962FD2">
      <w:r>
        <w:t xml:space="preserve">Azo / diazonium compounds are organic compounds with the group </w:t>
      </w:r>
      <m:oMath>
        <m:r>
          <w:rPr>
            <w:rFonts w:ascii="Cambria Math" w:hAnsi="Cambria Math"/>
          </w:rPr>
          <m:t>ArN</m:t>
        </m:r>
        <m:r>
          <m:rPr>
            <m:nor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NAr'</m:t>
        </m:r>
      </m:oMath>
    </w:p>
    <w:p w14:paraId="23334AF8" w14:textId="1DF9A89C" w:rsidR="00EE7D8C" w:rsidRDefault="00EE7D8C" w:rsidP="00EE7D8C">
      <w:pPr>
        <w:pStyle w:val="Heading3"/>
      </w:pPr>
      <w:r>
        <w:t>Preparation</w:t>
      </w:r>
    </w:p>
    <w:p w14:paraId="0DC623A5" w14:textId="26A3DA4E" w:rsidR="00EE7D8C" w:rsidRDefault="00EE7D8C" w:rsidP="00EE7D8C">
      <w:pPr>
        <w:pStyle w:val="ListParagraph"/>
        <w:numPr>
          <w:ilvl w:val="0"/>
          <w:numId w:val="16"/>
        </w:numPr>
      </w:pPr>
      <w:r>
        <w:t xml:space="preserve">Formation of nitrous acid: </w:t>
      </w:r>
      <w:r w:rsidR="009347F9">
        <w:tab/>
      </w:r>
      <m:oMath>
        <m:r>
          <w:rPr>
            <w:rFonts w:ascii="Cambria Math" w:hAnsi="Cambria Math"/>
          </w:rPr>
          <m:t>NaN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+HCl→HN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+NaCl</m:t>
        </m:r>
      </m:oMath>
      <w:r>
        <w:t xml:space="preserve"> (ice cold NaNO</w:t>
      </w:r>
      <w:r>
        <w:rPr>
          <w:vertAlign w:val="subscript"/>
        </w:rPr>
        <w:t>2</w:t>
      </w:r>
      <w:r>
        <w:t xml:space="preserve"> + dilute HCl)</w:t>
      </w:r>
    </w:p>
    <w:p w14:paraId="3ACF5A8C" w14:textId="5A3DA7B5" w:rsidR="00EE7D8C" w:rsidRDefault="00EE7D8C" w:rsidP="00EE7D8C">
      <w:pPr>
        <w:pStyle w:val="ListParagraph"/>
        <w:numPr>
          <w:ilvl w:val="0"/>
          <w:numId w:val="16"/>
        </w:numPr>
      </w:pPr>
      <w:r>
        <w:t xml:space="preserve">Formation of diazonium ion: </w:t>
      </w:r>
      <w:r w:rsidR="009347F9">
        <w:tab/>
      </w:r>
      <m:oMath>
        <m:r>
          <w:rPr>
            <w:rFonts w:ascii="Cambria Math" w:hAnsi="Cambria Math"/>
          </w:rPr>
          <m:t>ArN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+HN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+HCl→Ar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nor/>
          </m:rPr>
          <w:rPr>
            <w:rFonts w:ascii="Cambria Math" w:hAnsi="Cambria Math"/>
            <w:i/>
          </w:rPr>
          <m:t>≡</m:t>
        </m:r>
        <m:r>
          <w:rPr>
            <w:rFonts w:ascii="Cambria Math" w:hAnsi="Cambria Math"/>
          </w:rPr>
          <m:t>NC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+2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 xml:space="preserve"> (Ice-water temp, if not ArOH forms)</w:t>
      </w:r>
    </w:p>
    <w:p w14:paraId="2F48BA01" w14:textId="00ACB3EA" w:rsidR="00EE7D8C" w:rsidRPr="00EE7D8C" w:rsidRDefault="00EE7D8C" w:rsidP="00EE7D8C">
      <w:pPr>
        <w:pStyle w:val="ListParagraph"/>
        <w:numPr>
          <w:ilvl w:val="0"/>
          <w:numId w:val="16"/>
        </w:numPr>
      </w:pPr>
      <w:r>
        <w:t xml:space="preserve">Coupling reaction: </w:t>
      </w:r>
      <w:r w:rsidR="009347F9">
        <w:tab/>
      </w:r>
      <w:r w:rsidR="009347F9">
        <w:tab/>
      </w:r>
      <m:oMath>
        <m:r>
          <w:rPr>
            <w:rFonts w:ascii="Cambria Math" w:hAnsi="Cambria Math"/>
          </w:rPr>
          <m:t>Ar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nor/>
          </m:rPr>
          <w:rPr>
            <w:rFonts w:ascii="Cambria Math" w:hAnsi="Cambria Math"/>
            <w:i/>
          </w:rPr>
          <m:t>≡</m:t>
        </m:r>
        <m:r>
          <w:rPr>
            <w:rFonts w:ascii="Cambria Math" w:hAnsi="Cambria Math"/>
          </w:rPr>
          <m:t>NC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l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  <m:r>
          <w:rPr>
            <w:rFonts w:ascii="Cambria Math" w:hAnsi="Cambria Math"/>
          </w:rPr>
          <m:t>+ArOH→ArN</m:t>
        </m:r>
        <m:r>
          <m:rPr>
            <m:nor/>
          </m:rPr>
          <w:rPr>
            <w:rFonts w:ascii="Cambria Math" w:hAnsi="Cambria Math"/>
            <w:i/>
          </w:rPr>
          <m:t>=</m:t>
        </m:r>
        <m:r>
          <w:rPr>
            <w:rFonts w:ascii="Cambria Math" w:hAnsi="Cambria Math"/>
          </w:rPr>
          <m:t>NArOH+HCl</m:t>
        </m:r>
      </m:oMath>
      <w:r w:rsidR="00E92951">
        <w:t xml:space="preserve"> (Alkaline sol.) </w:t>
      </w:r>
    </w:p>
    <w:p w14:paraId="6E766C57" w14:textId="28E4BFF3" w:rsidR="00962FD2" w:rsidRPr="00962FD2" w:rsidRDefault="00962FD2" w:rsidP="00962FD2">
      <w:pPr>
        <w:pStyle w:val="Heading2"/>
      </w:pPr>
      <w:r>
        <w:lastRenderedPageBreak/>
        <w:t>Amides RCON~</w:t>
      </w:r>
    </w:p>
    <w:p w14:paraId="71CC32B7" w14:textId="465E030C" w:rsidR="00962FD2" w:rsidRDefault="00962FD2" w:rsidP="00962FD2">
      <w:pPr>
        <w:pStyle w:val="Heading3"/>
      </w:pPr>
      <w:r>
        <w:t>Preparation</w:t>
      </w:r>
    </w:p>
    <w:p w14:paraId="1FA7BA47" w14:textId="10ACB07A" w:rsidR="00962FD2" w:rsidRPr="00962FD2" w:rsidRDefault="00962FD2" w:rsidP="00962FD2">
      <w:r>
        <w:t>RCONH</w:t>
      </w:r>
      <w:r>
        <w:rPr>
          <w:vertAlign w:val="subscript"/>
        </w:rPr>
        <w:t>2</w:t>
      </w:r>
      <w:r>
        <w:t>:</w:t>
      </w:r>
      <w:r>
        <w:tab/>
      </w:r>
      <w:r>
        <w:tab/>
      </w:r>
      <m:oMath>
        <m:r>
          <w:rPr>
            <w:rFonts w:ascii="Cambria Math" w:hAnsi="Cambria Math"/>
          </w:rPr>
          <m:t>RCOCl+NH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w:softHyphen/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→RCON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+HCl</m:t>
        </m:r>
      </m:oMath>
    </w:p>
    <w:p w14:paraId="04D40446" w14:textId="6860D548" w:rsidR="00962FD2" w:rsidRDefault="00962FD2" w:rsidP="00962FD2">
      <w:r>
        <w:t>RCONHR’:</w:t>
      </w:r>
      <w:r>
        <w:tab/>
      </w:r>
      <w:r>
        <w:tab/>
      </w:r>
      <m:oMath>
        <m:r>
          <w:rPr>
            <w:rFonts w:ascii="Cambria Math" w:hAnsi="Cambria Math"/>
          </w:rPr>
          <m:t>RCOCl+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→RCONH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+HCl</m:t>
        </m:r>
      </m:oMath>
    </w:p>
    <w:p w14:paraId="65E312DB" w14:textId="7BE68B36" w:rsidR="00962FD2" w:rsidRPr="00962FD2" w:rsidRDefault="00962FD2" w:rsidP="00962FD2">
      <w:r>
        <w:t>RCONR’R”:</w:t>
      </w:r>
      <w:r>
        <w:tab/>
      </w:r>
      <w:r>
        <w:tab/>
      </w:r>
      <m:oMath>
        <m:r>
          <w:rPr>
            <w:rFonts w:ascii="Cambria Math" w:hAnsi="Cambria Math"/>
          </w:rPr>
          <m:t>RCOCl+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NHR"→RCONR'R</m:t>
        </m:r>
        <m:r>
          <m:rPr>
            <m:lit/>
          </m:rPr>
          <w:rPr>
            <w:rFonts w:ascii="Cambria Math" w:hAnsi="Cambria Math"/>
          </w:rPr>
          <m:t>"</m:t>
        </m:r>
        <m:r>
          <w:rPr>
            <w:rFonts w:ascii="Cambria Math" w:hAnsi="Cambria Math"/>
          </w:rPr>
          <m:t>+HCl</m:t>
        </m:r>
      </m:oMath>
    </w:p>
    <w:p w14:paraId="250E55B8" w14:textId="7A40F993" w:rsidR="008D55C9" w:rsidRPr="008D55C9" w:rsidRDefault="00962FD2" w:rsidP="008D55C9">
      <w:r>
        <w:t>Further reaction:</w:t>
      </w:r>
      <w:r>
        <w:tab/>
      </w:r>
      <w:r>
        <w:tab/>
      </w:r>
      <m:oMath>
        <m:r>
          <w:rPr>
            <w:rFonts w:ascii="Cambria Math" w:hAnsi="Cambria Math"/>
          </w:rPr>
          <m:t>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+HCl→N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Cl</m:t>
        </m:r>
      </m:oMath>
    </w:p>
    <w:p w14:paraId="5AC0247D" w14:textId="1844B3E4" w:rsidR="008B3F90" w:rsidRDefault="008B3F90">
      <w:r>
        <w:br w:type="page"/>
      </w:r>
    </w:p>
    <w:p w14:paraId="0F596DFE" w14:textId="4CBCC030" w:rsidR="00932E70" w:rsidRDefault="00932E70" w:rsidP="00932E70">
      <w:pPr>
        <w:pStyle w:val="Heading1"/>
      </w:pPr>
      <w:r>
        <w:lastRenderedPageBreak/>
        <w:t>20 – Organic synthesis</w:t>
      </w:r>
    </w:p>
    <w:p w14:paraId="62CA73B0" w14:textId="3599C24B" w:rsidR="00932E70" w:rsidRDefault="00932E70" w:rsidP="009F0D38">
      <w:pPr>
        <w:jc w:val="center"/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66BF7B6E" wp14:editId="4B971178">
            <wp:simplePos x="0" y="0"/>
            <wp:positionH relativeFrom="column">
              <wp:posOffset>-1366641</wp:posOffset>
            </wp:positionH>
            <wp:positionV relativeFrom="paragraph">
              <wp:posOffset>2232397</wp:posOffset>
            </wp:positionV>
            <wp:extent cx="9708038" cy="4338285"/>
            <wp:effectExtent l="0" t="953" r="6668" b="6667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719045" cy="43432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br w:type="page"/>
      </w:r>
    </w:p>
    <w:p w14:paraId="37EA1E76" w14:textId="36EAA584" w:rsidR="000176B2" w:rsidRDefault="001F3503" w:rsidP="000176B2">
      <w:pPr>
        <w:pStyle w:val="Heading2"/>
      </w:pPr>
      <w:r>
        <w:lastRenderedPageBreak/>
        <w:t>Naming</w:t>
      </w:r>
    </w:p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50"/>
        <w:gridCol w:w="1074"/>
        <w:gridCol w:w="1641"/>
      </w:tblGrid>
      <w:tr w:rsidR="001F3503" w14:paraId="2D90F0FA" w14:textId="77777777" w:rsidTr="00B115DE">
        <w:tc>
          <w:tcPr>
            <w:tcW w:w="1450" w:type="dxa"/>
            <w:tcBorders>
              <w:top w:val="single" w:sz="4" w:space="0" w:color="auto"/>
              <w:bottom w:val="single" w:sz="4" w:space="0" w:color="auto"/>
            </w:tcBorders>
          </w:tcPr>
          <w:p w14:paraId="03E4DB06" w14:textId="77777777" w:rsidR="001F3503" w:rsidRDefault="001F3503" w:rsidP="00B115DE">
            <w:pPr>
              <w:jc w:val="left"/>
            </w:pPr>
            <w:r>
              <w:t>Alcohol</w:t>
            </w:r>
            <w:r>
              <w:tab/>
            </w:r>
          </w:p>
          <w:p w14:paraId="7DB332C4" w14:textId="77777777" w:rsidR="001F3503" w:rsidRDefault="001F3503" w:rsidP="00B115DE">
            <w:pPr>
              <w:jc w:val="left"/>
            </w:pPr>
            <w:r>
              <w:t>Aldehydes</w:t>
            </w:r>
          </w:p>
          <w:p w14:paraId="5EAF953E" w14:textId="77777777" w:rsidR="001F3503" w:rsidRDefault="001F3503" w:rsidP="00B115DE">
            <w:pPr>
              <w:jc w:val="left"/>
            </w:pPr>
            <w:r>
              <w:t>Carboxylic acid</w:t>
            </w:r>
          </w:p>
          <w:p w14:paraId="10FD5819" w14:textId="77777777" w:rsidR="001F3503" w:rsidRDefault="001F3503" w:rsidP="00B115DE">
            <w:pPr>
              <w:jc w:val="left"/>
            </w:pPr>
            <w:r>
              <w:t xml:space="preserve">Ketone </w:t>
            </w:r>
          </w:p>
          <w:p w14:paraId="62297220" w14:textId="77777777" w:rsidR="001F3503" w:rsidRDefault="001F3503" w:rsidP="00B115DE">
            <w:pPr>
              <w:jc w:val="left"/>
            </w:pPr>
            <w:r>
              <w:t xml:space="preserve">Esters </w:t>
            </w:r>
            <w:r>
              <w:tab/>
            </w:r>
          </w:p>
          <w:p w14:paraId="6B0C148F" w14:textId="77777777" w:rsidR="001F3503" w:rsidRDefault="001F3503" w:rsidP="00B115DE">
            <w:pPr>
              <w:jc w:val="left"/>
            </w:pPr>
            <w:r>
              <w:t>Nitriles</w:t>
            </w:r>
          </w:p>
          <w:p w14:paraId="497D911C" w14:textId="77777777" w:rsidR="001F3503" w:rsidRDefault="001F3503" w:rsidP="00B115DE">
            <w:pPr>
              <w:jc w:val="left"/>
            </w:pPr>
            <w:r>
              <w:t>Amines</w:t>
            </w:r>
            <w:r>
              <w:tab/>
              <w:t xml:space="preserve"> </w:t>
            </w:r>
          </w:p>
          <w:p w14:paraId="7134AD05" w14:textId="77777777" w:rsidR="001F3503" w:rsidRDefault="001F3503" w:rsidP="00B115DE">
            <w:pPr>
              <w:jc w:val="left"/>
            </w:pPr>
            <w:r>
              <w:t>Amides</w:t>
            </w:r>
          </w:p>
        </w:tc>
        <w:tc>
          <w:tcPr>
            <w:tcW w:w="1074" w:type="dxa"/>
            <w:tcBorders>
              <w:top w:val="single" w:sz="4" w:space="0" w:color="auto"/>
              <w:bottom w:val="single" w:sz="4" w:space="0" w:color="auto"/>
            </w:tcBorders>
          </w:tcPr>
          <w:p w14:paraId="0CDE8E75" w14:textId="77777777" w:rsidR="001F3503" w:rsidRDefault="001F3503" w:rsidP="00B115DE">
            <w:pPr>
              <w:jc w:val="left"/>
            </w:pPr>
            <w:r>
              <w:t>R-OH</w:t>
            </w:r>
          </w:p>
          <w:p w14:paraId="510BD8DF" w14:textId="77777777" w:rsidR="001F3503" w:rsidRDefault="001F3503" w:rsidP="00B115DE">
            <w:pPr>
              <w:jc w:val="left"/>
            </w:pPr>
            <w:r>
              <w:t>R-CHO</w:t>
            </w:r>
          </w:p>
          <w:p w14:paraId="4E8BCFF5" w14:textId="77777777" w:rsidR="001F3503" w:rsidRDefault="001F3503" w:rsidP="00B115DE">
            <w:pPr>
              <w:jc w:val="left"/>
            </w:pPr>
            <w:r>
              <w:t xml:space="preserve">R-COOH  </w:t>
            </w:r>
          </w:p>
          <w:p w14:paraId="64B5C7E3" w14:textId="77777777" w:rsidR="001F3503" w:rsidRDefault="001F3503" w:rsidP="00B115DE">
            <w:pPr>
              <w:jc w:val="left"/>
            </w:pPr>
            <w:r>
              <w:t>R-CO-R’</w:t>
            </w:r>
          </w:p>
          <w:p w14:paraId="2CC24029" w14:textId="77777777" w:rsidR="001F3503" w:rsidRDefault="001F3503" w:rsidP="00B115DE">
            <w:pPr>
              <w:jc w:val="left"/>
            </w:pPr>
            <w:r>
              <w:t>R-COO-R’</w:t>
            </w:r>
          </w:p>
          <w:p w14:paraId="33241F91" w14:textId="77777777" w:rsidR="001F3503" w:rsidRDefault="001F3503" w:rsidP="00B115DE">
            <w:pPr>
              <w:jc w:val="left"/>
            </w:pPr>
            <w:r>
              <w:t>R-C</w:t>
            </w:r>
            <w:r>
              <w:rPr>
                <w:rStyle w:val="hgkelc"/>
                <w:rFonts w:ascii="Arial" w:hAnsi="Arial" w:cs="Arial"/>
                <w:lang w:val="en"/>
              </w:rPr>
              <w:t>≡</w:t>
            </w:r>
            <w:r>
              <w:t>N</w:t>
            </w:r>
          </w:p>
          <w:p w14:paraId="0BDBB9C6" w14:textId="77777777" w:rsidR="001F3503" w:rsidRDefault="001F3503" w:rsidP="00B115DE">
            <w:pPr>
              <w:jc w:val="left"/>
              <w:rPr>
                <w:vertAlign w:val="subscript"/>
              </w:rPr>
            </w:pPr>
            <w:r>
              <w:t>R-NH</w:t>
            </w:r>
            <w:r>
              <w:rPr>
                <w:vertAlign w:val="subscript"/>
              </w:rPr>
              <w:t>2</w:t>
            </w:r>
          </w:p>
          <w:p w14:paraId="077287F9" w14:textId="77777777" w:rsidR="001F3503" w:rsidRPr="00943119" w:rsidRDefault="001F3503" w:rsidP="00B115DE">
            <w:pPr>
              <w:jc w:val="left"/>
            </w:pPr>
            <w:r>
              <w:t>R-ONH-R’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700EC" w14:textId="77777777" w:rsidR="001F3503" w:rsidRDefault="001F3503" w:rsidP="00B115DE">
            <w:pPr>
              <w:jc w:val="left"/>
            </w:pPr>
            <w:r>
              <w:t>-</w:t>
            </w:r>
            <w:proofErr w:type="spellStart"/>
            <w:r>
              <w:t>ol</w:t>
            </w:r>
            <w:proofErr w:type="spellEnd"/>
          </w:p>
          <w:p w14:paraId="064B30AF" w14:textId="77777777" w:rsidR="001F3503" w:rsidRDefault="001F3503" w:rsidP="00B115DE">
            <w:pPr>
              <w:jc w:val="left"/>
            </w:pPr>
            <w:r>
              <w:t>-al</w:t>
            </w:r>
          </w:p>
          <w:p w14:paraId="0D975FFA" w14:textId="77777777" w:rsidR="001F3503" w:rsidRDefault="001F3503" w:rsidP="00B115DE">
            <w:pPr>
              <w:jc w:val="left"/>
            </w:pPr>
            <w:r>
              <w:t>-</w:t>
            </w:r>
            <w:proofErr w:type="spellStart"/>
            <w:r>
              <w:t>oic</w:t>
            </w:r>
            <w:proofErr w:type="spellEnd"/>
            <w:r>
              <w:t xml:space="preserve"> acid</w:t>
            </w:r>
          </w:p>
          <w:p w14:paraId="0349A85B" w14:textId="77777777" w:rsidR="001F3503" w:rsidRDefault="001F3503" w:rsidP="00B115DE">
            <w:pPr>
              <w:jc w:val="left"/>
            </w:pPr>
            <w:r>
              <w:t>-one</w:t>
            </w:r>
          </w:p>
          <w:p w14:paraId="3BCC56D1" w14:textId="77777777" w:rsidR="001F3503" w:rsidRDefault="001F3503" w:rsidP="00B115DE">
            <w:pPr>
              <w:jc w:val="left"/>
            </w:pPr>
            <w:r>
              <w:t>R’-</w:t>
            </w:r>
            <w:proofErr w:type="spellStart"/>
            <w:r>
              <w:t>yl</w:t>
            </w:r>
            <w:proofErr w:type="spellEnd"/>
            <w:r>
              <w:t xml:space="preserve"> R-</w:t>
            </w:r>
            <w:proofErr w:type="spellStart"/>
            <w:r>
              <w:t>oate</w:t>
            </w:r>
            <w:proofErr w:type="spellEnd"/>
          </w:p>
          <w:p w14:paraId="292B6CC4" w14:textId="77777777" w:rsidR="001F3503" w:rsidRDefault="001F3503" w:rsidP="00B115DE">
            <w:pPr>
              <w:jc w:val="left"/>
            </w:pPr>
            <w:r>
              <w:t>-nitrile</w:t>
            </w:r>
          </w:p>
          <w:p w14:paraId="01F867B6" w14:textId="77777777" w:rsidR="001F3503" w:rsidRDefault="001F3503" w:rsidP="00B115DE">
            <w:pPr>
              <w:jc w:val="left"/>
            </w:pPr>
            <w:r>
              <w:t>-amine</w:t>
            </w:r>
          </w:p>
          <w:p w14:paraId="31AF4FB0" w14:textId="77777777" w:rsidR="001F3503" w:rsidRDefault="001F3503" w:rsidP="00B115DE">
            <w:pPr>
              <w:jc w:val="left"/>
            </w:pPr>
            <w:r>
              <w:t>N-R’-</w:t>
            </w:r>
            <w:proofErr w:type="spellStart"/>
            <w:r>
              <w:t>yl</w:t>
            </w:r>
            <w:proofErr w:type="spellEnd"/>
            <w:r>
              <w:t xml:space="preserve"> R-amide</w:t>
            </w:r>
          </w:p>
        </w:tc>
      </w:tr>
    </w:tbl>
    <w:p w14:paraId="45382892" w14:textId="56E42FD0" w:rsidR="000176B2" w:rsidRDefault="000176B2" w:rsidP="000176B2">
      <w:pPr>
        <w:pStyle w:val="Heading2"/>
      </w:pPr>
      <w:r>
        <w:t>Combustion analysis</w:t>
      </w:r>
    </w:p>
    <w:p w14:paraId="7865B330" w14:textId="59061B2D" w:rsidR="000176B2" w:rsidRPr="000176B2" w:rsidRDefault="00000000" w:rsidP="000176B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%m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</m:num>
                <m:den>
                  <m:r>
                    <w:rPr>
                      <w:rFonts w:ascii="Cambria Math" w:hAnsi="Cambria Math"/>
                    </w:rPr>
                    <m:t>44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46B8DF48" w14:textId="18D34D94" w:rsidR="000176B2" w:rsidRPr="000176B2" w:rsidRDefault="00000000" w:rsidP="000176B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%m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  <m:r>
                <w:rPr>
                  <w:rFonts w:ascii="Cambria Math" w:hAnsi="Cambria Math"/>
                </w:rPr>
                <m:t>×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18</m:t>
                  </m:r>
                </m:den>
              </m:f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den>
          </m:f>
        </m:oMath>
      </m:oMathPara>
    </w:p>
    <w:p w14:paraId="249990F3" w14:textId="5A74D25C" w:rsidR="000176B2" w:rsidRDefault="00000000" w:rsidP="000176B2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%m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  <m:r>
          <w:rPr>
            <w:rFonts w:ascii="Cambria Math" w:hAnsi="Cambria Math"/>
          </w:rPr>
          <m:t>=1-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%m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%m</m:t>
            </m:r>
          </m:e>
          <m:sub>
            <m:r>
              <w:rPr>
                <w:rFonts w:ascii="Cambria Math" w:hAnsi="Cambria Math"/>
              </w:rPr>
              <m:t>H</m:t>
            </m:r>
          </m:sub>
        </m:sSub>
      </m:oMath>
      <w:r w:rsidR="000176B2">
        <w:t xml:space="preserve"> </w:t>
      </w:r>
    </w:p>
    <w:p w14:paraId="4EB70CA8" w14:textId="7B5A9304" w:rsidR="0096251C" w:rsidRPr="0096251C" w:rsidRDefault="0096251C" w:rsidP="000176B2">
      <m:oMathPara>
        <m:oMathParaPr>
          <m:jc m:val="left"/>
        </m:oMathParaPr>
        <m:oMath>
          <m:r>
            <w:rPr>
              <w:rFonts w:ascii="Cambria Math" w:hAnsi="Cambria Math"/>
            </w:rPr>
            <m:t>mol ratio=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%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r>
            <w:rPr>
              <w:rFonts w:ascii="Cambria Math" w:hAnsi="Cambria Math"/>
            </w:rPr>
            <m:t>:%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H</m:t>
              </m:r>
            </m:sub>
          </m:sSub>
          <m:r>
            <w:rPr>
              <w:rFonts w:ascii="Cambria Math" w:hAnsi="Cambria Math"/>
            </w:rPr>
            <m:t>:%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</w:rPr>
                    <m:t>O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16</m:t>
              </m:r>
            </m:den>
          </m:f>
        </m:oMath>
      </m:oMathPara>
    </w:p>
    <w:p w14:paraId="5FEE88D1" w14:textId="1A142DDB" w:rsidR="000176B2" w:rsidRDefault="000176B2" w:rsidP="000176B2">
      <w:pPr>
        <w:pStyle w:val="Heading2"/>
      </w:pPr>
      <w:r>
        <w:t>Methods of separation</w:t>
      </w:r>
    </w:p>
    <w:p w14:paraId="132FECE0" w14:textId="49429923" w:rsidR="000176B2" w:rsidRDefault="000176B2" w:rsidP="000176B2">
      <w:r>
        <w:t>Distilling</w:t>
      </w:r>
      <w:r>
        <w:tab/>
      </w:r>
      <w:r>
        <w:tab/>
        <w:t xml:space="preserve">Get (l) w/ </w:t>
      </w:r>
      <w:proofErr w:type="spellStart"/>
      <w:r>
        <w:t>b.p.</w:t>
      </w:r>
      <w:proofErr w:type="spellEnd"/>
      <w:r>
        <w:t xml:space="preserve"> &lt;&lt; others</w:t>
      </w:r>
    </w:p>
    <w:p w14:paraId="26912406" w14:textId="6B0332F0" w:rsidR="000176B2" w:rsidRDefault="000176B2" w:rsidP="000176B2">
      <w:r>
        <w:t>Steam distilling</w:t>
      </w:r>
      <w:r>
        <w:tab/>
        <w:t>Get insoluble (l) from (</w:t>
      </w:r>
      <w:proofErr w:type="spellStart"/>
      <w:r>
        <w:t>aq</w:t>
      </w:r>
      <w:proofErr w:type="spellEnd"/>
      <w:r>
        <w:t>)</w:t>
      </w:r>
    </w:p>
    <w:p w14:paraId="74C60091" w14:textId="063A728D" w:rsidR="000176B2" w:rsidRDefault="000176B2" w:rsidP="000176B2">
      <w:r>
        <w:t>Extracting</w:t>
      </w:r>
      <w:r>
        <w:tab/>
        <w:t>Get wanted organic product</w:t>
      </w:r>
    </w:p>
    <w:p w14:paraId="0B493BEE" w14:textId="00D4EE78" w:rsidR="000176B2" w:rsidRDefault="000176B2" w:rsidP="000176B2">
      <w:r>
        <w:t>Washing</w:t>
      </w:r>
      <w:r>
        <w:tab/>
      </w:r>
      <w:r>
        <w:tab/>
        <w:t>Remove impurities from (s) / (l)</w:t>
      </w:r>
    </w:p>
    <w:p w14:paraId="03CD1E08" w14:textId="5A00B8BE" w:rsidR="000176B2" w:rsidRDefault="000176B2" w:rsidP="000176B2">
      <w:r>
        <w:t>Drying</w:t>
      </w:r>
      <w:r>
        <w:tab/>
      </w:r>
      <w:r>
        <w:tab/>
        <w:t>Remove H</w:t>
      </w:r>
      <w:r>
        <w:rPr>
          <w:vertAlign w:val="subscript"/>
        </w:rPr>
        <w:t>2</w:t>
      </w:r>
      <w:r>
        <w:t>O</w:t>
      </w:r>
    </w:p>
    <w:p w14:paraId="68BC24A4" w14:textId="53157EB7" w:rsidR="000176B2" w:rsidRPr="000176B2" w:rsidRDefault="000176B2" w:rsidP="000176B2">
      <w:r>
        <w:t>Filtration</w:t>
      </w:r>
      <w:r>
        <w:tab/>
      </w:r>
      <w:r>
        <w:tab/>
        <w:t>Remove (s) from (l)</w:t>
      </w:r>
    </w:p>
    <w:p w14:paraId="1D4C6066" w14:textId="26C49E02" w:rsidR="008B3F90" w:rsidRDefault="000176B2" w:rsidP="000176B2">
      <w:pPr>
        <w:pStyle w:val="Heading2"/>
      </w:pPr>
      <w:r>
        <w:t>Extending carbon chains</w:t>
      </w:r>
    </w:p>
    <w:p w14:paraId="7DC715BE" w14:textId="18CD4D5D" w:rsidR="000176B2" w:rsidRDefault="000176B2" w:rsidP="000176B2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HX+C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-</m:t>
            </m:r>
          </m:sup>
        </m:sSup>
      </m:oMath>
    </w:p>
    <w:p w14:paraId="171DA4A8" w14:textId="108CF49A" w:rsidR="000176B2" w:rsidRDefault="000176B2" w:rsidP="000176B2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HCN+R</m:t>
        </m:r>
      </m:oMath>
    </w:p>
    <w:p w14:paraId="0A906FEC" w14:textId="106DD103" w:rsidR="000176B2" w:rsidRPr="000176B2" w:rsidRDefault="000176B2" w:rsidP="000176B2">
      <w:pPr>
        <w:pStyle w:val="ListParagraph"/>
        <w:numPr>
          <w:ilvl w:val="0"/>
          <w:numId w:val="13"/>
        </w:numPr>
      </w:pPr>
      <m:oMath>
        <m:r>
          <w:rPr>
            <w:rFonts w:ascii="Cambria Math" w:hAnsi="Cambria Math"/>
          </w:rPr>
          <m:t>Ar+R</m:t>
        </m:r>
      </m:oMath>
    </w:p>
    <w:p w14:paraId="6231135C" w14:textId="4AE22454" w:rsidR="000176B2" w:rsidRDefault="000176B2" w:rsidP="000176B2">
      <w:pPr>
        <w:pStyle w:val="Heading3"/>
      </w:pPr>
      <w:r>
        <w:t>Grignard reactions</w:t>
      </w:r>
    </w:p>
    <w:p w14:paraId="609882DB" w14:textId="0A800856" w:rsidR="000176B2" w:rsidRDefault="000176B2" w:rsidP="000176B2">
      <w:r>
        <w:t xml:space="preserve">Preparing Grignard reagent: </w:t>
      </w:r>
      <m:oMath>
        <m:r>
          <w:rPr>
            <w:rFonts w:ascii="Cambria Math" w:hAnsi="Cambria Math"/>
          </w:rPr>
          <m:t>RBr+Mg→RMgBr</m:t>
        </m:r>
      </m:oMath>
      <w:r>
        <w:t xml:space="preserve"> (dry ether, heat under reflux)</w:t>
      </w:r>
    </w:p>
    <w:p w14:paraId="6CCC83D0" w14:textId="6C147652" w:rsidR="000176B2" w:rsidRDefault="00C53294" w:rsidP="00C53294">
      <w:pPr>
        <w:pStyle w:val="ListParagraph"/>
        <w:numPr>
          <w:ilvl w:val="0"/>
          <w:numId w:val="3"/>
        </w:numPr>
      </w:pPr>
      <w:r>
        <w:t xml:space="preserve">Carbon atom attached to Mg is </w:t>
      </w:r>
      <w:r>
        <w:rPr>
          <w:b/>
          <w:bCs/>
          <w:u w:val="single"/>
        </w:rPr>
        <w:t>negative and nucleophilic</w:t>
      </w:r>
    </w:p>
    <w:p w14:paraId="19FA7B20" w14:textId="77777777" w:rsidR="00C53294" w:rsidRDefault="00C53294" w:rsidP="000176B2"/>
    <w:p w14:paraId="7C641FF3" w14:textId="3A538E83" w:rsidR="000176B2" w:rsidRDefault="000176B2" w:rsidP="000176B2">
      <w:r>
        <w:t>Reactions (followed by reaction with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</m:t>
        </m:r>
      </m:oMath>
      <w:r>
        <w:t>):</w:t>
      </w:r>
    </w:p>
    <w:p w14:paraId="51F87325" w14:textId="2E2079C0" w:rsidR="000176B2" w:rsidRDefault="000176B2" w:rsidP="000176B2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→RCOOH</m:t>
        </m:r>
      </m:oMath>
    </w:p>
    <w:p w14:paraId="2EEB7A5E" w14:textId="1CD64583" w:rsidR="000176B2" w:rsidRDefault="000176B2" w:rsidP="000176B2">
      <w:pPr>
        <w:pStyle w:val="ListParagraph"/>
        <w:numPr>
          <w:ilvl w:val="0"/>
          <w:numId w:val="14"/>
        </w:numPr>
      </w:pPr>
      <m:oMath>
        <m:r>
          <w:rPr>
            <w:rFonts w:ascii="Cambria Math" w:hAnsi="Cambria Math"/>
          </w:rPr>
          <m:t>HCHO→RC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OH</m:t>
        </m:r>
      </m:oMath>
    </w:p>
    <w:p w14:paraId="633576B3" w14:textId="666440B6" w:rsidR="000176B2" w:rsidRDefault="00000000" w:rsidP="000176B2">
      <w:pPr>
        <w:pStyle w:val="ListParagraph"/>
        <w:numPr>
          <w:ilvl w:val="0"/>
          <w:numId w:val="1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CHO→RR'CHOH</m:t>
        </m:r>
      </m:oMath>
    </w:p>
    <w:p w14:paraId="2F136341" w14:textId="1CACFD7C" w:rsidR="000176B2" w:rsidRDefault="00000000" w:rsidP="000176B2">
      <w:pPr>
        <w:pStyle w:val="ListParagraph"/>
        <w:numPr>
          <w:ilvl w:val="0"/>
          <w:numId w:val="14"/>
        </w:num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COR</m:t>
        </m:r>
        <m:r>
          <m:rPr>
            <m:lit/>
          </m:rPr>
          <w:rPr>
            <w:rFonts w:ascii="Cambria Math" w:hAnsi="Cambria Math"/>
          </w:rPr>
          <m:t>"</m:t>
        </m:r>
        <m:r>
          <w:rPr>
            <w:rFonts w:ascii="Cambria Math" w:hAnsi="Cambria Math"/>
          </w:rPr>
          <m:t>→RR'R</m:t>
        </m:r>
        <m:r>
          <m:rPr>
            <m:lit/>
          </m:rPr>
          <w:rPr>
            <w:rFonts w:ascii="Cambria Math" w:hAnsi="Cambria Math"/>
          </w:rPr>
          <m:t>"</m:t>
        </m:r>
        <m:r>
          <w:rPr>
            <w:rFonts w:ascii="Cambria Math" w:hAnsi="Cambria Math"/>
          </w:rPr>
          <m:t>COH</m:t>
        </m:r>
      </m:oMath>
    </w:p>
    <w:p w14:paraId="497FEF11" w14:textId="3426CE11" w:rsidR="00303433" w:rsidRDefault="00303433" w:rsidP="00303433">
      <w:pPr>
        <w:pStyle w:val="Heading2"/>
      </w:pPr>
      <w:r>
        <w:t>Shortening carbon chains</w:t>
      </w:r>
    </w:p>
    <w:p w14:paraId="4A500F85" w14:textId="04758603" w:rsidR="004A435A" w:rsidRDefault="00303433" w:rsidP="00B14E3C">
      <m:oMath>
        <m:r>
          <w:rPr>
            <w:rFonts w:ascii="Cambria Math" w:hAnsi="Cambria Math"/>
            <w:lang w:val="en-GB"/>
          </w:rPr>
          <m:t>CH3C</m:t>
        </m:r>
        <m:r>
          <m:rPr>
            <m:nor/>
          </m:rPr>
          <w:rPr>
            <w:rFonts w:ascii="Cambria Math" w:hAnsi="Cambria Math"/>
            <w:lang w:val="en-GB"/>
          </w:rPr>
          <m:t>=</m:t>
        </m:r>
        <m:r>
          <w:rPr>
            <w:rFonts w:ascii="Cambria Math" w:hAnsi="Cambria Math"/>
            <w:lang w:val="en-GB"/>
          </w:rPr>
          <m:t>O</m:t>
        </m:r>
        <m:r>
          <m:rPr>
            <m:nor/>
          </m:rPr>
          <w:rPr>
            <w:rFonts w:ascii="Cambria Math" w:hAnsi="Cambria Math"/>
            <w:lang w:val="en-GB"/>
          </w:rPr>
          <m:t>-</m:t>
        </m:r>
        <m:r>
          <w:rPr>
            <w:rFonts w:ascii="Cambria Math" w:hAnsi="Cambria Math"/>
            <w:lang w:val="en-GB"/>
          </w:rPr>
          <m:t>R+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lang w:val="en-GB"/>
              </w:rPr>
              <m:t>2</m:t>
            </m:r>
          </m:sub>
        </m:sSub>
        <m:r>
          <w:rPr>
            <w:rFonts w:ascii="Cambria Math" w:hAnsi="Cambria Math"/>
            <w:lang w:val="en-GB"/>
          </w:rPr>
          <m:t>+NaOH→RCOONa+CH</m:t>
        </m:r>
        <m:sSub>
          <m:sSubPr>
            <m:ctrlPr>
              <w:rPr>
                <w:rFonts w:ascii="Cambria Math" w:hAnsi="Cambria Math"/>
                <w:i/>
                <w:lang w:val="en-GB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  <w:lang w:val="en-GB"/>
              </w:rPr>
              <m:t>3</m:t>
            </m:r>
          </m:sub>
        </m:sSub>
      </m:oMath>
      <w:r>
        <w:rPr>
          <w:lang w:val="en-GB"/>
        </w:rPr>
        <w:t xml:space="preserve"> (Warm alkaline aq. I</w:t>
      </w:r>
      <w:r>
        <w:rPr>
          <w:vertAlign w:val="subscript"/>
          <w:lang w:val="en-GB"/>
        </w:rPr>
        <w:t>2</w:t>
      </w:r>
      <w:r>
        <w:rPr>
          <w:lang w:val="en-GB"/>
        </w:rPr>
        <w:t>)</w:t>
      </w:r>
      <w:r w:rsidR="00B14E3C">
        <w:tab/>
      </w:r>
      <w:r w:rsidR="004A435A">
        <w:br w:type="page"/>
      </w:r>
    </w:p>
    <w:p w14:paraId="1E5EBE8D" w14:textId="19136722" w:rsidR="000176B2" w:rsidRDefault="000176B2" w:rsidP="000176B2">
      <w:pPr>
        <w:pStyle w:val="Heading1"/>
      </w:pPr>
      <w:r>
        <w:lastRenderedPageBreak/>
        <w:t>Essentials</w:t>
      </w:r>
    </w:p>
    <w:p w14:paraId="01410043" w14:textId="7BF1B14E" w:rsidR="003C108F" w:rsidRDefault="003C108F" w:rsidP="003C108F">
      <w:pPr>
        <w:pStyle w:val="Heading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BE4A01" wp14:editId="36152766">
                <wp:simplePos x="0" y="0"/>
                <wp:positionH relativeFrom="column">
                  <wp:posOffset>4619767</wp:posOffset>
                </wp:positionH>
                <wp:positionV relativeFrom="paragraph">
                  <wp:posOffset>173004</wp:posOffset>
                </wp:positionV>
                <wp:extent cx="914400" cy="1596788"/>
                <wp:effectExtent l="0" t="0" r="0" b="381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5967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E066A8" w14:textId="77777777" w:rsidR="003C108F" w:rsidRDefault="003C108F" w:rsidP="003C108F">
                            <w:pPr>
                              <w:pStyle w:val="Heading3"/>
                            </w:pPr>
                            <w:r>
                              <w:t>Answering NMR questions</w:t>
                            </w:r>
                          </w:p>
                          <w:p w14:paraId="7ECEF04D" w14:textId="77777777" w:rsidR="003C108F" w:rsidRPr="00FF3797" w:rsidRDefault="003C108F" w:rsidP="003C108F">
                            <w:r>
                              <w:t>State the following:</w:t>
                            </w:r>
                          </w:p>
                          <w:p w14:paraId="63E5BFCB" w14:textId="77777777" w:rsidR="003C108F" w:rsidRDefault="003C108F" w:rsidP="003C108F">
                            <w:pPr>
                              <w:pStyle w:val="ListParagraph"/>
                              <w:ind w:left="0"/>
                            </w:pPr>
                            <w:r>
                              <w:t xml:space="preserve">1. n of </w:t>
                            </w:r>
                            <w:proofErr w:type="spellStart"/>
                            <w:r>
                              <w:t>ChemEnv</w:t>
                            </w:r>
                            <w:proofErr w:type="spellEnd"/>
                          </w:p>
                          <w:p w14:paraId="7FFBB877" w14:textId="77777777" w:rsidR="003C108F" w:rsidRDefault="003C108F" w:rsidP="003C108F">
                            <w:pPr>
                              <w:pStyle w:val="ListParagraph"/>
                              <w:ind w:left="0"/>
                            </w:pPr>
                            <w:r>
                              <w:t>2. n of Split</w:t>
                            </w:r>
                          </w:p>
                          <w:p w14:paraId="76E0B8BE" w14:textId="77777777" w:rsidR="003C108F" w:rsidRDefault="003C108F" w:rsidP="003C108F">
                            <w:pPr>
                              <w:pStyle w:val="ListParagraph"/>
                              <w:ind w:left="0"/>
                            </w:pPr>
                            <w:r>
                              <w:t>3. Reason for split</w:t>
                            </w:r>
                          </w:p>
                          <w:p w14:paraId="261C599F" w14:textId="77777777" w:rsidR="003C108F" w:rsidRDefault="003C108F" w:rsidP="003C108F">
                            <w:pPr>
                              <w:pStyle w:val="ListParagraph"/>
                              <w:ind w:left="0"/>
                            </w:pPr>
                            <w:r>
                              <w:t>4. Ratio of areas</w:t>
                            </w:r>
                          </w:p>
                          <w:p w14:paraId="28A6E156" w14:textId="77777777" w:rsidR="003C108F" w:rsidRPr="004046E5" w:rsidRDefault="003C108F" w:rsidP="003C108F">
                            <w:pPr>
                              <w:pStyle w:val="ListParagraph"/>
                              <w:widowControl w:val="0"/>
                              <w:ind w:left="0"/>
                              <w:jc w:val="both"/>
                            </w:pPr>
                            <w:r>
                              <w:t>5. Position of peaks</w:t>
                            </w:r>
                          </w:p>
                          <w:p w14:paraId="251F590A" w14:textId="77777777" w:rsidR="003C108F" w:rsidRDefault="003C108F" w:rsidP="003C108F"/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EBE4A01"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9" type="#_x0000_t202" style="position:absolute;margin-left:363.75pt;margin-top:13.6pt;width:1in;height:125.75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" filled="f" stroked="f" strokeweight=".5pt">
                <v:textbox>
                  <w:txbxContent>
                    <w:p w14:paraId="1FE066A8" w14:textId="77777777" w:rsidR="003C108F" w:rsidRDefault="003C108F" w:rsidP="003C108F">
                      <w:pPr>
                        <w:pStyle w:val="Heading3"/>
                      </w:pPr>
                      <w:r>
                        <w:t>Answering NMR questions</w:t>
                      </w:r>
                    </w:p>
                    <w:p w14:paraId="7ECEF04D" w14:textId="77777777" w:rsidR="003C108F" w:rsidRPr="00FF3797" w:rsidRDefault="003C108F" w:rsidP="003C108F">
                      <w:r>
                        <w:t>State the following:</w:t>
                      </w:r>
                    </w:p>
                    <w:p w14:paraId="63E5BFCB" w14:textId="77777777" w:rsidR="003C108F" w:rsidRDefault="003C108F" w:rsidP="003C108F">
                      <w:pPr>
                        <w:pStyle w:val="ListParagraph"/>
                        <w:ind w:left="0"/>
                      </w:pPr>
                      <w:r>
                        <w:t xml:space="preserve">1. n of </w:t>
                      </w:r>
                      <w:proofErr w:type="spellStart"/>
                      <w:r>
                        <w:t>ChemEnv</w:t>
                      </w:r>
                      <w:proofErr w:type="spellEnd"/>
                    </w:p>
                    <w:p w14:paraId="7FFBB877" w14:textId="77777777" w:rsidR="003C108F" w:rsidRDefault="003C108F" w:rsidP="003C108F">
                      <w:pPr>
                        <w:pStyle w:val="ListParagraph"/>
                        <w:ind w:left="0"/>
                      </w:pPr>
                      <w:r>
                        <w:t>2. n of Split</w:t>
                      </w:r>
                    </w:p>
                    <w:p w14:paraId="76E0B8BE" w14:textId="77777777" w:rsidR="003C108F" w:rsidRDefault="003C108F" w:rsidP="003C108F">
                      <w:pPr>
                        <w:pStyle w:val="ListParagraph"/>
                        <w:ind w:left="0"/>
                      </w:pPr>
                      <w:r>
                        <w:t>3. Reason for split</w:t>
                      </w:r>
                    </w:p>
                    <w:p w14:paraId="261C599F" w14:textId="77777777" w:rsidR="003C108F" w:rsidRDefault="003C108F" w:rsidP="003C108F">
                      <w:pPr>
                        <w:pStyle w:val="ListParagraph"/>
                        <w:ind w:left="0"/>
                      </w:pPr>
                      <w:r>
                        <w:t>4. Ratio of areas</w:t>
                      </w:r>
                    </w:p>
                    <w:p w14:paraId="28A6E156" w14:textId="77777777" w:rsidR="003C108F" w:rsidRPr="004046E5" w:rsidRDefault="003C108F" w:rsidP="003C108F">
                      <w:pPr>
                        <w:pStyle w:val="ListParagraph"/>
                        <w:widowControl w:val="0"/>
                        <w:ind w:left="0"/>
                        <w:jc w:val="both"/>
                      </w:pPr>
                      <w:r>
                        <w:t>5. Position of peaks</w:t>
                      </w:r>
                    </w:p>
                    <w:p w14:paraId="251F590A" w14:textId="77777777" w:rsidR="003C108F" w:rsidRDefault="003C108F" w:rsidP="003C108F"/>
                  </w:txbxContent>
                </v:textbox>
              </v:shape>
            </w:pict>
          </mc:Fallback>
        </mc:AlternateContent>
      </w:r>
      <w:r>
        <w:t>NMR Spectroscopy</w:t>
      </w:r>
    </w:p>
    <w:p w14:paraId="35B3A8FD" w14:textId="77777777" w:rsidR="003C108F" w:rsidRDefault="003C108F" w:rsidP="003C108F">
      <w:pPr>
        <w:pStyle w:val="ListParagraph"/>
        <w:numPr>
          <w:ilvl w:val="0"/>
          <w:numId w:val="17"/>
        </w:numPr>
      </w:pPr>
      <w:r>
        <w:t>Position of peaks are the chemical shifts of corresponding atoms</w:t>
      </w:r>
    </w:p>
    <w:p w14:paraId="4866B08D" w14:textId="77777777" w:rsidR="003C108F" w:rsidRDefault="003C108F" w:rsidP="003C108F">
      <w:pPr>
        <w:pStyle w:val="ListParagraph"/>
        <w:numPr>
          <w:ilvl w:val="0"/>
          <w:numId w:val="17"/>
        </w:numPr>
      </w:pPr>
      <w:r>
        <w:t>n of peaks</w:t>
      </w:r>
      <w:r>
        <w:tab/>
      </w:r>
      <w:r>
        <w:tab/>
      </w:r>
      <w:r>
        <w:tab/>
        <w:t xml:space="preserve">n of X in diff </w:t>
      </w:r>
      <w:proofErr w:type="spellStart"/>
      <w:r>
        <w:t>ChemEnv</w:t>
      </w:r>
      <w:proofErr w:type="spellEnd"/>
    </w:p>
    <w:p w14:paraId="268FF0D5" w14:textId="77777777" w:rsidR="003C108F" w:rsidRDefault="003C108F" w:rsidP="003C108F">
      <w:pPr>
        <w:pStyle w:val="ListParagraph"/>
        <w:numPr>
          <w:ilvl w:val="0"/>
          <w:numId w:val="17"/>
        </w:numPr>
      </w:pPr>
      <w:r>
        <w:t>Ratio of (area of) peaks</w:t>
      </w:r>
      <w:r>
        <w:tab/>
        <w:t xml:space="preserve">Ratio of amounts of </w:t>
      </w:r>
      <w:proofErr w:type="spellStart"/>
      <w:r>
        <w:t>ChemEnv</w:t>
      </w:r>
      <w:proofErr w:type="spellEnd"/>
    </w:p>
    <w:p w14:paraId="02C572AE" w14:textId="77777777" w:rsidR="003C108F" w:rsidRDefault="003C108F" w:rsidP="003C108F">
      <w:pPr>
        <w:pStyle w:val="Heading3"/>
      </w:pPr>
      <w:r w:rsidRPr="00C43184">
        <w:rPr>
          <w:noProof/>
          <w:vertAlign w:val="superscript"/>
        </w:rPr>
        <w:drawing>
          <wp:anchor distT="0" distB="0" distL="114300" distR="114300" simplePos="0" relativeHeight="251659264" behindDoc="0" locked="0" layoutInCell="1" allowOverlap="1" wp14:anchorId="2CD01C03" wp14:editId="2A4139F6">
            <wp:simplePos x="0" y="0"/>
            <wp:positionH relativeFrom="column">
              <wp:posOffset>5906770</wp:posOffset>
            </wp:positionH>
            <wp:positionV relativeFrom="paragraph">
              <wp:posOffset>72019</wp:posOffset>
            </wp:positionV>
            <wp:extent cx="766692" cy="1320689"/>
            <wp:effectExtent l="0" t="0" r="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6692" cy="132068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504C">
        <w:t>Chemical environments</w:t>
      </w:r>
    </w:p>
    <w:p w14:paraId="6BCD2DE9" w14:textId="77777777" w:rsidR="003C108F" w:rsidRPr="008F604E" w:rsidRDefault="003C108F" w:rsidP="003C108F">
      <w:r>
        <w:t>For atom X: Z</w:t>
      </w:r>
      <w:r>
        <w:rPr>
          <w:vertAlign w:val="subscript"/>
        </w:rPr>
        <w:t>1</w:t>
      </w:r>
      <w:r>
        <w:t>-X-Z</w:t>
      </w:r>
      <w:r>
        <w:rPr>
          <w:vertAlign w:val="subscript"/>
        </w:rPr>
        <w:t>2</w:t>
      </w:r>
      <w:r>
        <w:tab/>
      </w:r>
      <w:r>
        <w:tab/>
      </w:r>
      <w:r w:rsidRPr="008F604E">
        <w:rPr>
          <w:i/>
          <w:iCs/>
        </w:rPr>
        <w:t>Z includes its adjacent atoms</w:t>
      </w:r>
    </w:p>
    <w:p w14:paraId="39674666" w14:textId="77777777" w:rsidR="003C108F" w:rsidRDefault="003C108F" w:rsidP="003C108F">
      <w:r>
        <w:t>If Z</w:t>
      </w:r>
      <w:r>
        <w:rPr>
          <w:vertAlign w:val="subscript"/>
        </w:rPr>
        <w:t>1</w:t>
      </w:r>
      <w:r>
        <w:t xml:space="preserve"> and Z</w:t>
      </w:r>
      <w:r>
        <w:rPr>
          <w:vertAlign w:val="subscript"/>
        </w:rPr>
        <w:t>2</w:t>
      </w:r>
      <w:r>
        <w:t xml:space="preserve"> is not the same for atoms of X, they are in a different chemical environment. </w:t>
      </w:r>
    </w:p>
    <w:p w14:paraId="4A04801C" w14:textId="77777777" w:rsidR="003C108F" w:rsidRPr="00D67547" w:rsidRDefault="003C108F" w:rsidP="003C108F">
      <w:r>
        <w:sym w:font="Wingdings" w:char="F0E0"/>
      </w:r>
      <w:r>
        <w:t xml:space="preserve"> Different chemical environments </w:t>
      </w:r>
      <w:r w:rsidRPr="00D67547">
        <w:rPr>
          <w:b/>
          <w:bCs/>
        </w:rPr>
        <w:t>do</w:t>
      </w:r>
      <w:r>
        <w:t xml:space="preserve"> </w:t>
      </w:r>
      <w:r>
        <w:rPr>
          <w:b/>
          <w:bCs/>
        </w:rPr>
        <w:t>not</w:t>
      </w:r>
      <w:r>
        <w:t xml:space="preserve"> imply different chemical shift ranges!</w:t>
      </w:r>
    </w:p>
    <w:p w14:paraId="29B38FD5" w14:textId="77777777" w:rsidR="003C108F" w:rsidRPr="00D663B6" w:rsidRDefault="003C108F" w:rsidP="003C108F">
      <w:pPr>
        <w:pStyle w:val="Heading3"/>
      </w:pPr>
      <w:r>
        <w:rPr>
          <w:vertAlign w:val="superscript"/>
        </w:rPr>
        <w:t>1</w:t>
      </w:r>
      <w:r>
        <w:t xml:space="preserve">H High resolution split peaks </w:t>
      </w:r>
    </w:p>
    <w:p w14:paraId="68A1BA2A" w14:textId="77777777" w:rsidR="003C108F" w:rsidRDefault="003C108F" w:rsidP="003C108F">
      <w:r>
        <w:t>For specific H</w:t>
      </w:r>
      <w:r>
        <w:rPr>
          <w:vertAlign w:val="subscript"/>
        </w:rPr>
        <w:t>0</w:t>
      </w:r>
      <w:r>
        <w:t xml:space="preserve"> atom: H</w:t>
      </w:r>
      <w:r>
        <w:rPr>
          <w:vertAlign w:val="subscript"/>
        </w:rPr>
        <w:t>0</w:t>
      </w:r>
      <w:r>
        <w:t>-C-CH</w:t>
      </w:r>
      <w:r>
        <w:rPr>
          <w:vertAlign w:val="subscript"/>
        </w:rPr>
        <w:t>N</w:t>
      </w:r>
      <w:r>
        <w:rPr>
          <w:vertAlign w:val="subscript"/>
        </w:rPr>
        <w:tab/>
      </w:r>
      <w:r>
        <w:t>Splitting of H</w:t>
      </w:r>
      <w:r>
        <w:rPr>
          <w:vertAlign w:val="subscript"/>
        </w:rPr>
        <w:t>0</w:t>
      </w:r>
      <w:r>
        <w:t xml:space="preserve">’s peak: (N+1) </w:t>
      </w:r>
    </w:p>
    <w:p w14:paraId="1F6FCAA8" w14:textId="77777777" w:rsidR="003C108F" w:rsidRDefault="003C108F" w:rsidP="003C108F">
      <w:pPr>
        <w:rPr>
          <w:i/>
          <w:iCs/>
        </w:rPr>
      </w:pPr>
      <w:r w:rsidRPr="008F604E">
        <w:rPr>
          <w:i/>
          <w:iCs/>
        </w:rPr>
        <w:t>To explain why there are splits, state how many adjacent protons are there.</w:t>
      </w:r>
    </w:p>
    <w:p w14:paraId="1B413FB0" w14:textId="77777777" w:rsidR="003C108F" w:rsidRPr="006A548D" w:rsidRDefault="003C108F" w:rsidP="003C108F">
      <w:pPr>
        <w:pStyle w:val="Heading2"/>
      </w:pPr>
      <w:r>
        <w:t>Condensation Polymerization</w:t>
      </w:r>
    </w:p>
    <w:p w14:paraId="56FAFC65" w14:textId="77777777" w:rsidR="003C108F" w:rsidRDefault="003C108F" w:rsidP="003C108F">
      <w:r>
        <w:t xml:space="preserve">Breakdown of condensation polymers is a process of </w:t>
      </w:r>
      <w:r w:rsidRPr="008D5FFA">
        <w:rPr>
          <w:b/>
          <w:bCs/>
          <w:color w:val="7030A0"/>
        </w:rPr>
        <w:t>hydrolysis</w:t>
      </w:r>
    </w:p>
    <w:p w14:paraId="75B19ABC" w14:textId="77777777" w:rsidR="003C108F" w:rsidRPr="00DE33D8" w:rsidRDefault="003C108F" w:rsidP="003C108F">
      <w:pPr>
        <w:spacing w:before="240"/>
        <w:rPr>
          <w:b/>
          <w:bCs/>
        </w:rPr>
      </w:pPr>
      <w:r>
        <w:rPr>
          <w:b/>
          <w:bCs/>
        </w:rPr>
        <w:t>Examples</w:t>
      </w:r>
    </w:p>
    <w:p w14:paraId="398A1BA7" w14:textId="77777777" w:rsidR="003C108F" w:rsidRPr="004C7C67" w:rsidRDefault="003C108F" w:rsidP="003C108F">
      <w:r>
        <w:t xml:space="preserve">Acids &amp; Alcohols: </w:t>
      </w:r>
      <w:proofErr w:type="gramStart"/>
      <w:r>
        <w:t>n[</w:t>
      </w:r>
      <w:proofErr w:type="gramEnd"/>
      <w:r>
        <w:t xml:space="preserve"> </w:t>
      </w:r>
      <w:r w:rsidRPr="00C524AF">
        <w:rPr>
          <w:color w:val="FF0000"/>
          <w:u w:val="single"/>
        </w:rPr>
        <w:t>HO</w:t>
      </w:r>
      <w:r w:rsidRPr="008B3C02">
        <w:rPr>
          <w:color w:val="0070C0"/>
          <w:u w:val="single"/>
        </w:rPr>
        <w:t>OC</w:t>
      </w:r>
      <w:r>
        <w:t>-R-</w:t>
      </w:r>
      <w:r w:rsidRPr="008B3C02">
        <w:rPr>
          <w:color w:val="0070C0"/>
          <w:u w:val="single"/>
        </w:rPr>
        <w:t>CO</w:t>
      </w:r>
      <w:r w:rsidRPr="00C524AF">
        <w:rPr>
          <w:color w:val="FF0000"/>
          <w:u w:val="single"/>
        </w:rPr>
        <w:t>OH</w:t>
      </w:r>
      <w:r>
        <w:t xml:space="preserve"> ] + n[ </w:t>
      </w:r>
      <w:r w:rsidRPr="00C524AF">
        <w:rPr>
          <w:color w:val="FF0000"/>
          <w:u w:val="single"/>
        </w:rPr>
        <w:t>H</w:t>
      </w:r>
      <w:r w:rsidRPr="008B3C02">
        <w:rPr>
          <w:color w:val="0070C0"/>
          <w:u w:val="single"/>
        </w:rPr>
        <w:t>O</w:t>
      </w:r>
      <w:r>
        <w:t>-R’-</w:t>
      </w:r>
      <w:r w:rsidRPr="008B3C02">
        <w:rPr>
          <w:color w:val="0070C0"/>
          <w:u w:val="single"/>
        </w:rPr>
        <w:t>O</w:t>
      </w:r>
      <w:r w:rsidRPr="00C524AF">
        <w:rPr>
          <w:color w:val="FF0000"/>
          <w:u w:val="single"/>
        </w:rPr>
        <w:t>H</w:t>
      </w:r>
      <w:r>
        <w:t xml:space="preserve"> ] </w:t>
      </w:r>
      <w:r w:rsidRPr="00CF109A">
        <w:rPr>
          <w:rFonts w:ascii="Times New Roman" w:hAnsi="Times New Roman" w:cs="Times New Roman"/>
          <w:b/>
          <w:bCs/>
        </w:rPr>
        <w:t>→</w:t>
      </w:r>
      <w:r w:rsidRPr="00CF109A">
        <w:rPr>
          <w:b/>
          <w:bCs/>
        </w:rPr>
        <w:t xml:space="preserve"> </w:t>
      </w:r>
      <w:r>
        <w:t>n[ -</w:t>
      </w:r>
      <w:r w:rsidRPr="008B3C02">
        <w:rPr>
          <w:color w:val="0070C0"/>
          <w:u w:val="single"/>
        </w:rPr>
        <w:t>OO</w:t>
      </w:r>
      <w:r>
        <w:rPr>
          <w:color w:val="0070C0"/>
          <w:u w:val="single"/>
        </w:rPr>
        <w:t>C</w:t>
      </w:r>
      <w:r>
        <w:t>-R-</w:t>
      </w:r>
      <w:r w:rsidRPr="008B3C02">
        <w:rPr>
          <w:color w:val="0070C0"/>
          <w:u w:val="single"/>
        </w:rPr>
        <w:t>COO</w:t>
      </w:r>
      <w:r>
        <w:t>-R’- ] + 2n</w:t>
      </w:r>
      <w:r w:rsidRPr="008D19A0">
        <w:rPr>
          <w:color w:val="FF0000"/>
          <w:u w:val="single"/>
        </w:rPr>
        <w:t>H</w:t>
      </w:r>
      <w:r w:rsidRPr="008D19A0">
        <w:rPr>
          <w:color w:val="FF0000"/>
          <w:u w:val="single"/>
          <w:vertAlign w:val="subscript"/>
        </w:rPr>
        <w:t>2</w:t>
      </w:r>
      <w:r w:rsidRPr="008D19A0">
        <w:rPr>
          <w:color w:val="FF0000"/>
          <w:u w:val="single"/>
        </w:rPr>
        <w:t>O</w:t>
      </w:r>
    </w:p>
    <w:p w14:paraId="186831CF" w14:textId="5EDA2766" w:rsidR="003C108F" w:rsidRPr="003C108F" w:rsidRDefault="003C108F" w:rsidP="003C108F">
      <w:pPr>
        <w:rPr>
          <w:vertAlign w:val="subscript"/>
        </w:rPr>
      </w:pPr>
      <w:r>
        <w:t xml:space="preserve">Acids: </w:t>
      </w:r>
      <w:proofErr w:type="gramStart"/>
      <w:r>
        <w:t>n[</w:t>
      </w:r>
      <w:proofErr w:type="gramEnd"/>
      <w:r>
        <w:t xml:space="preserve"> </w:t>
      </w:r>
      <w:r w:rsidRPr="00C524AF">
        <w:rPr>
          <w:color w:val="FF0000"/>
          <w:u w:val="single"/>
        </w:rPr>
        <w:t>H</w:t>
      </w:r>
      <w:r>
        <w:t>C-R-</w:t>
      </w:r>
      <w:r w:rsidRPr="008B3C02">
        <w:rPr>
          <w:color w:val="0070C0"/>
          <w:u w:val="single"/>
        </w:rPr>
        <w:t>COO</w:t>
      </w:r>
      <w:r w:rsidRPr="00DE33D8">
        <w:rPr>
          <w:color w:val="FF0000"/>
          <w:u w:val="single"/>
        </w:rPr>
        <w:t>H</w:t>
      </w:r>
      <w:r>
        <w:t xml:space="preserve"> ] </w:t>
      </w:r>
      <w:r w:rsidRPr="00CF109A">
        <w:rPr>
          <w:rFonts w:ascii="Times New Roman" w:hAnsi="Times New Roman" w:cs="Times New Roman"/>
          <w:b/>
          <w:bCs/>
        </w:rPr>
        <w:t>→</w:t>
      </w:r>
      <w:r w:rsidRPr="00CF109A">
        <w:rPr>
          <w:b/>
          <w:bCs/>
        </w:rPr>
        <w:t xml:space="preserve"> </w:t>
      </w:r>
      <w:r>
        <w:t>n[ -</w:t>
      </w:r>
      <w:r w:rsidRPr="008B3C02">
        <w:rPr>
          <w:color w:val="0070C0"/>
          <w:u w:val="single"/>
        </w:rPr>
        <w:t>O</w:t>
      </w:r>
      <w:r>
        <w:t>-C-R-</w:t>
      </w:r>
      <w:r w:rsidRPr="008B3C02">
        <w:rPr>
          <w:color w:val="0070C0"/>
          <w:u w:val="single"/>
        </w:rPr>
        <w:t>CO</w:t>
      </w:r>
      <w:r>
        <w:t>- ] + n</w:t>
      </w:r>
      <w:r w:rsidRPr="00DE33D8">
        <w:rPr>
          <w:color w:val="FF0000"/>
          <w:u w:val="single"/>
        </w:rPr>
        <w:t>H</w:t>
      </w:r>
      <w:r w:rsidRPr="00DE33D8">
        <w:rPr>
          <w:color w:val="FF0000"/>
          <w:u w:val="single"/>
          <w:vertAlign w:val="subscript"/>
        </w:rPr>
        <w:t>2</w:t>
      </w:r>
    </w:p>
    <w:p w14:paraId="3BA88B7C" w14:textId="77777777" w:rsidR="003C108F" w:rsidRDefault="003C108F" w:rsidP="003C108F">
      <w:pPr>
        <w:pStyle w:val="Heading2"/>
      </w:pPr>
      <w:r>
        <w:t>The Equilibrium constant</w:t>
      </w:r>
    </w:p>
    <w:p w14:paraId="4BFBEA84" w14:textId="77777777" w:rsidR="003C108F" w:rsidRPr="00881F5D" w:rsidRDefault="003C108F" w:rsidP="003C108F">
      <w:pPr>
        <w:jc w:val="center"/>
        <w:rPr>
          <w:vertAlign w:val="subscript"/>
        </w:rPr>
      </w:pPr>
      <w:r>
        <w:t xml:space="preserve">For reaction </w:t>
      </w:r>
      <w:proofErr w:type="spellStart"/>
      <w:r>
        <w:t>wA</w:t>
      </w:r>
      <w:proofErr w:type="spellEnd"/>
      <w:r w:rsidRPr="00881F5D">
        <w:rPr>
          <w:vertAlign w:val="subscript"/>
        </w:rPr>
        <w:t>(</w:t>
      </w:r>
      <w:r>
        <w:rPr>
          <w:vertAlign w:val="subscript"/>
        </w:rPr>
        <w:t>s</w:t>
      </w:r>
      <w:r w:rsidRPr="00881F5D">
        <w:rPr>
          <w:vertAlign w:val="subscript"/>
        </w:rPr>
        <w:t>)</w:t>
      </w:r>
      <w:r>
        <w:t xml:space="preserve"> + H</w:t>
      </w:r>
      <w:r>
        <w:rPr>
          <w:vertAlign w:val="subscript"/>
        </w:rPr>
        <w:t>2</w:t>
      </w:r>
      <w:r>
        <w:t xml:space="preserve">O + </w:t>
      </w:r>
      <w:proofErr w:type="spellStart"/>
      <w:r>
        <w:t>xB</w:t>
      </w:r>
      <w:proofErr w:type="spellEnd"/>
      <w:r>
        <w:rPr>
          <w:vertAlign w:val="subscript"/>
        </w:rPr>
        <w:t>(g)</w:t>
      </w:r>
      <w:r>
        <w:t xml:space="preserve"> </w:t>
      </w:r>
      <w:r>
        <w:rPr>
          <w:rFonts w:ascii="Cambria Math" w:hAnsi="Cambria Math" w:cs="Cambria Math"/>
        </w:rPr>
        <w:t xml:space="preserve">⇌ </w:t>
      </w:r>
      <w:proofErr w:type="spellStart"/>
      <w:r>
        <w:t>yC</w:t>
      </w:r>
      <w:proofErr w:type="spellEnd"/>
      <w:r>
        <w:rPr>
          <w:vertAlign w:val="subscript"/>
        </w:rPr>
        <w:t>(g)</w:t>
      </w:r>
      <w:r>
        <w:t xml:space="preserve"> + </w:t>
      </w:r>
      <w:proofErr w:type="spellStart"/>
      <w:r>
        <w:t>zD</w:t>
      </w:r>
      <w:proofErr w:type="spellEnd"/>
      <w:r>
        <w:rPr>
          <w:vertAlign w:val="subscript"/>
        </w:rPr>
        <w:t>(g)</w:t>
      </w:r>
    </w:p>
    <w:p w14:paraId="1A6094F5" w14:textId="77777777" w:rsidR="003C108F" w:rsidRDefault="003C108F" w:rsidP="00C9437F"/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3C108F" w14:paraId="3DBE5346" w14:textId="77777777" w:rsidTr="00AB2E5A">
        <w:tc>
          <w:tcPr>
            <w:tcW w:w="5341" w:type="dxa"/>
            <w:vAlign w:val="center"/>
          </w:tcPr>
          <w:p w14:paraId="063F4E07" w14:textId="77777777" w:rsidR="003C108F" w:rsidRDefault="003C108F" w:rsidP="00AB2E5A">
            <w:pPr>
              <w:jc w:val="left"/>
            </w:pPr>
            <m:oMathPara>
              <m:oMath>
                <m:r>
                  <w:rPr>
                    <w:rFonts w:ascii="Cambria Math" w:hAnsi="Cambria Math"/>
                  </w:rPr>
                  <m:t xml:space="preserve">Equilibrium constant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(g)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</w:rPr>
                  <m:t xml:space="preserve">   (l, aq, g)</m:t>
                </m:r>
              </m:oMath>
            </m:oMathPara>
          </w:p>
        </w:tc>
        <w:tc>
          <w:tcPr>
            <w:tcW w:w="5341" w:type="dxa"/>
            <w:vAlign w:val="center"/>
          </w:tcPr>
          <w:p w14:paraId="6EC2587C" w14:textId="77777777" w:rsidR="003C108F" w:rsidRDefault="003C108F" w:rsidP="003C108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 xml:space="preserve">Conc. </w:t>
            </w:r>
            <w:r w:rsidRPr="0017541E">
              <w:t>of H</w:t>
            </w:r>
            <w:r w:rsidRPr="0017541E">
              <w:rPr>
                <w:vertAlign w:val="subscript"/>
              </w:rPr>
              <w:t>2</w:t>
            </w:r>
            <w:r w:rsidRPr="0017541E">
              <w:t>O is always 1 so omit in equation</w:t>
            </w:r>
          </w:p>
          <w:p w14:paraId="30C98349" w14:textId="77777777" w:rsidR="003C108F" w:rsidRPr="0017541E" w:rsidRDefault="003C108F" w:rsidP="003C108F">
            <w:pPr>
              <w:pStyle w:val="ListParagraph"/>
              <w:numPr>
                <w:ilvl w:val="0"/>
                <w:numId w:val="19"/>
              </w:numPr>
              <w:jc w:val="left"/>
            </w:pPr>
            <w:r>
              <w:t>If reaction is homogenous (R &amp; P same phase) then all solutions include in K</w:t>
            </w:r>
            <w:r>
              <w:rPr>
                <w:vertAlign w:val="subscript"/>
              </w:rPr>
              <w:t>c</w:t>
            </w:r>
          </w:p>
        </w:tc>
      </w:tr>
      <w:tr w:rsidR="003C108F" w14:paraId="64142D31" w14:textId="77777777" w:rsidTr="00A11F9E">
        <w:tc>
          <w:tcPr>
            <w:tcW w:w="10682" w:type="dxa"/>
            <w:gridSpan w:val="2"/>
            <w:vAlign w:val="center"/>
          </w:tcPr>
          <w:p w14:paraId="338A84C4" w14:textId="28B6894F" w:rsidR="003C108F" w:rsidRDefault="003C108F" w:rsidP="003C108F">
            <m:oMathPara>
              <m:oMath>
                <m:r>
                  <w:rPr>
                    <w:rFonts w:ascii="Cambria Math" w:hAnsi="Cambria Math"/>
                  </w:rPr>
                  <m:t xml:space="preserve">Equilibrium constant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p(C)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p(D)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p(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p>
                    </m:sSup>
                  </m:den>
                </m:f>
                <m:r>
                  <w:rPr>
                    <w:rFonts w:ascii="Cambria Math" w:eastAsia="SimSun" w:hAnsi="Cambria Math" w:cs="Times New Roman"/>
                  </w:rPr>
                  <m:t xml:space="preserve">   (g only)</m:t>
                </m:r>
              </m:oMath>
            </m:oMathPara>
          </w:p>
        </w:tc>
      </w:tr>
    </w:tbl>
    <w:p w14:paraId="75169068" w14:textId="77777777" w:rsidR="003C108F" w:rsidRPr="00881F5D" w:rsidRDefault="00000000" w:rsidP="003C108F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mol fraction 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mol of A</m:t>
              </m:r>
            </m:num>
            <m:den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</w:rPr>
                    <m:t>mol</m:t>
                  </m:r>
                </m:e>
              </m:nary>
              <m:r>
                <w:rPr>
                  <w:rFonts w:ascii="Cambria Math" w:hAnsi="Cambria Math"/>
                </w:rPr>
                <m:t xml:space="preserve"> of gases</m:t>
              </m:r>
            </m:den>
          </m:f>
        </m:oMath>
      </m:oMathPara>
    </w:p>
    <w:p w14:paraId="7DAEDD4A" w14:textId="77777777" w:rsidR="003C108F" w:rsidRPr="00A677C2" w:rsidRDefault="003C108F" w:rsidP="003C108F">
      <m:oMathPara>
        <m:oMath>
          <m:r>
            <w:rPr>
              <w:rFonts w:ascii="Cambria Math" w:hAnsi="Cambria Math"/>
            </w:rPr>
            <m:t>partial pressure of A=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×∑ pressure</m:t>
          </m:r>
        </m:oMath>
      </m:oMathPara>
    </w:p>
    <w:p w14:paraId="62504636" w14:textId="77777777" w:rsidR="003C108F" w:rsidRDefault="003C108F" w:rsidP="003C108F">
      <w:pPr>
        <w:pStyle w:val="Heading2"/>
      </w:pPr>
      <w:r>
        <w:t>Factors affecting the equilibrium constant</w:t>
      </w:r>
    </w:p>
    <w:p w14:paraId="3CA2770F" w14:textId="77777777" w:rsidR="003C108F" w:rsidRDefault="003C108F" w:rsidP="003C108F">
      <w:r>
        <w:rPr>
          <w:b/>
          <w:bCs/>
        </w:rPr>
        <w:t xml:space="preserve">Only </w:t>
      </w:r>
      <w:r w:rsidRPr="00881F5D">
        <w:rPr>
          <w:b/>
          <w:bCs/>
        </w:rPr>
        <w:t>Temperature</w:t>
      </w:r>
      <w:r>
        <w:t xml:space="preserve"> affects K. Temperature shifts equilibrium, and hence changes the ratio of K.</w:t>
      </w:r>
    </w:p>
    <w:p w14:paraId="3FBE5470" w14:textId="77777777" w:rsidR="003C108F" w:rsidRPr="001B0607" w:rsidRDefault="003C108F" w:rsidP="003C108F">
      <w:r>
        <w:t xml:space="preserve">Pressure and concentration </w:t>
      </w:r>
      <w:r w:rsidRPr="001B0607">
        <w:rPr>
          <w:b/>
          <w:bCs/>
        </w:rPr>
        <w:t>do not</w:t>
      </w:r>
      <w:r>
        <w:t xml:space="preserve"> affect K as at equilibrium the effect balances out, since the partial pressure of all things changed.</w:t>
      </w:r>
    </w:p>
    <w:p w14:paraId="0E9E92AA" w14:textId="71EDCF9A" w:rsidR="00C9437F" w:rsidRDefault="00C9437F" w:rsidP="00C9437F">
      <w:pPr>
        <w:tabs>
          <w:tab w:val="left" w:pos="3960"/>
        </w:tabs>
      </w:pPr>
      <w:r>
        <w:tab/>
      </w:r>
    </w:p>
    <w:p w14:paraId="4A9C86D7" w14:textId="2BA2C43C" w:rsidR="003C108F" w:rsidRDefault="003C108F" w:rsidP="00C9437F">
      <w:pPr>
        <w:tabs>
          <w:tab w:val="left" w:pos="3960"/>
        </w:tabs>
      </w:pPr>
      <w:r w:rsidRPr="00C9437F">
        <w:br w:type="page"/>
      </w:r>
    </w:p>
    <w:p w14:paraId="4DE83A72" w14:textId="35882DAE" w:rsidR="006269FD" w:rsidRDefault="000176B2" w:rsidP="004A435A">
      <w:pPr>
        <w:pStyle w:val="Heading1"/>
      </w:pPr>
      <w:r>
        <w:lastRenderedPageBreak/>
        <w:t>References</w:t>
      </w:r>
    </w:p>
    <w:p w14:paraId="5DF83A83" w14:textId="657EC049" w:rsidR="004A435A" w:rsidRDefault="004A435A" w:rsidP="004A435A">
      <w:pPr>
        <w:pStyle w:val="Heading2"/>
      </w:pPr>
      <w:r>
        <w:t>Solubility rules</w:t>
      </w:r>
    </w:p>
    <w:tbl>
      <w:tblPr>
        <w:tblStyle w:val="TableGrid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1440"/>
        <w:gridCol w:w="1278"/>
        <w:gridCol w:w="1170"/>
        <w:gridCol w:w="1797"/>
        <w:gridCol w:w="3557"/>
      </w:tblGrid>
      <w:tr w:rsidR="004A435A" w14:paraId="3961E2D8" w14:textId="77777777" w:rsidTr="00376FAE">
        <w:tc>
          <w:tcPr>
            <w:tcW w:w="7125" w:type="dxa"/>
            <w:gridSpan w:val="5"/>
          </w:tcPr>
          <w:p w14:paraId="7EB10DC7" w14:textId="77777777" w:rsidR="004A435A" w:rsidRDefault="004A435A" w:rsidP="00376FAE">
            <w:pPr>
              <w:rPr>
                <w:b/>
                <w:bCs/>
              </w:rPr>
            </w:pPr>
            <w:r>
              <w:rPr>
                <w:b/>
                <w:bCs/>
              </w:rPr>
              <w:t>Soluble</w:t>
            </w:r>
          </w:p>
        </w:tc>
        <w:tc>
          <w:tcPr>
            <w:tcW w:w="3557" w:type="dxa"/>
          </w:tcPr>
          <w:p w14:paraId="696A984E" w14:textId="77777777" w:rsidR="004A435A" w:rsidRDefault="004A435A" w:rsidP="00376FAE">
            <w:r>
              <w:rPr>
                <w:b/>
                <w:bCs/>
              </w:rPr>
              <w:t>Exceptions</w:t>
            </w:r>
          </w:p>
        </w:tc>
      </w:tr>
      <w:tr w:rsidR="004A435A" w14:paraId="62B45816" w14:textId="77777777" w:rsidTr="00376FAE">
        <w:trPr>
          <w:trHeight w:val="107"/>
        </w:trPr>
        <w:tc>
          <w:tcPr>
            <w:tcW w:w="1440" w:type="dxa"/>
          </w:tcPr>
          <w:p w14:paraId="7B4851A1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Nitrate</w:t>
            </w:r>
          </w:p>
        </w:tc>
        <w:tc>
          <w:tcPr>
            <w:tcW w:w="1440" w:type="dxa"/>
          </w:tcPr>
          <w:p w14:paraId="2070938A" w14:textId="77777777" w:rsidR="004A435A" w:rsidRDefault="004A435A" w:rsidP="00376FAE">
            <w:r>
              <w:rPr>
                <w:sz w:val="16"/>
                <w:szCs w:val="18"/>
              </w:rPr>
              <w:t>Ammonium</w:t>
            </w:r>
          </w:p>
        </w:tc>
        <w:tc>
          <w:tcPr>
            <w:tcW w:w="1278" w:type="dxa"/>
          </w:tcPr>
          <w:p w14:paraId="19D8C6F6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Potassium</w:t>
            </w:r>
          </w:p>
        </w:tc>
        <w:tc>
          <w:tcPr>
            <w:tcW w:w="1170" w:type="dxa"/>
          </w:tcPr>
          <w:p w14:paraId="2C559D31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Sodium</w:t>
            </w:r>
          </w:p>
        </w:tc>
        <w:tc>
          <w:tcPr>
            <w:tcW w:w="1797" w:type="dxa"/>
          </w:tcPr>
          <w:p w14:paraId="6B7C21C3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3557" w:type="dxa"/>
          </w:tcPr>
          <w:p w14:paraId="14282230" w14:textId="77777777" w:rsidR="004A435A" w:rsidRDefault="004A435A" w:rsidP="00376FAE">
            <w:r>
              <w:t>-</w:t>
            </w:r>
          </w:p>
        </w:tc>
      </w:tr>
      <w:tr w:rsidR="004A435A" w14:paraId="05B682C5" w14:textId="77777777" w:rsidTr="00376FAE">
        <w:tc>
          <w:tcPr>
            <w:tcW w:w="1440" w:type="dxa"/>
          </w:tcPr>
          <w:p w14:paraId="3BA43D3A" w14:textId="77777777" w:rsidR="004A435A" w:rsidRDefault="004A435A" w:rsidP="00376FAE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 xml:space="preserve">Chlorine   </w:t>
            </w:r>
          </w:p>
        </w:tc>
        <w:tc>
          <w:tcPr>
            <w:tcW w:w="1440" w:type="dxa"/>
          </w:tcPr>
          <w:p w14:paraId="26CDAFDD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Iodine</w:t>
            </w:r>
          </w:p>
        </w:tc>
        <w:tc>
          <w:tcPr>
            <w:tcW w:w="1278" w:type="dxa"/>
          </w:tcPr>
          <w:p w14:paraId="3BE08A4D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1170" w:type="dxa"/>
          </w:tcPr>
          <w:p w14:paraId="30267DB9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1797" w:type="dxa"/>
          </w:tcPr>
          <w:p w14:paraId="4FB1DC33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3557" w:type="dxa"/>
          </w:tcPr>
          <w:p w14:paraId="755980FE" w14:textId="77777777" w:rsidR="004A435A" w:rsidRDefault="004A435A" w:rsidP="00376FAE">
            <w:r>
              <w:rPr>
                <w:color w:val="FFC515"/>
              </w:rPr>
              <w:t>Pb</w:t>
            </w:r>
            <w:r>
              <w:rPr>
                <w:color w:val="FFC515"/>
                <w:vertAlign w:val="superscript"/>
              </w:rPr>
              <w:t>2+</w:t>
            </w:r>
            <w:r>
              <w:rPr>
                <w:color w:val="FFC515"/>
              </w:rPr>
              <w:t xml:space="preserve"> Hg</w:t>
            </w:r>
            <w:r>
              <w:rPr>
                <w:color w:val="FFC515"/>
                <w:vertAlign w:val="subscript"/>
              </w:rPr>
              <w:t>2</w:t>
            </w:r>
            <w:r>
              <w:rPr>
                <w:color w:val="FFC515"/>
                <w:vertAlign w:val="superscript"/>
              </w:rPr>
              <w:t xml:space="preserve">2+ </w:t>
            </w:r>
            <w:r>
              <w:rPr>
                <w:color w:val="FFC515"/>
              </w:rPr>
              <w:t>Ag</w:t>
            </w:r>
            <w:r>
              <w:rPr>
                <w:color w:val="FFC515"/>
                <w:vertAlign w:val="superscript"/>
              </w:rPr>
              <w:t>+</w:t>
            </w:r>
            <w:r>
              <w:rPr>
                <w:color w:val="FFC515"/>
              </w:rPr>
              <w:t xml:space="preserve"> (</w:t>
            </w:r>
            <w:proofErr w:type="spellStart"/>
            <w:r>
              <w:rPr>
                <w:color w:val="FFC515"/>
              </w:rPr>
              <w:t>PHAg</w:t>
            </w:r>
            <w:proofErr w:type="spellEnd"/>
            <w:r>
              <w:rPr>
                <w:color w:val="FFC515"/>
              </w:rPr>
              <w:t>)</w:t>
            </w:r>
          </w:p>
        </w:tc>
      </w:tr>
      <w:tr w:rsidR="004A435A" w14:paraId="4A9760B0" w14:textId="77777777" w:rsidTr="00376FAE">
        <w:tc>
          <w:tcPr>
            <w:tcW w:w="1440" w:type="dxa"/>
            <w:tcBorders>
              <w:bottom w:val="single" w:sz="4" w:space="0" w:color="auto"/>
            </w:tcBorders>
          </w:tcPr>
          <w:p w14:paraId="45C361A9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Sulphate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73865CAB" w14:textId="77777777" w:rsidR="004A435A" w:rsidRDefault="004A435A" w:rsidP="00376FAE"/>
        </w:tc>
        <w:tc>
          <w:tcPr>
            <w:tcW w:w="1278" w:type="dxa"/>
            <w:tcBorders>
              <w:bottom w:val="single" w:sz="4" w:space="0" w:color="auto"/>
            </w:tcBorders>
          </w:tcPr>
          <w:p w14:paraId="049E08E1" w14:textId="77777777" w:rsidR="004A435A" w:rsidRDefault="004A435A" w:rsidP="00376FAE"/>
        </w:tc>
        <w:tc>
          <w:tcPr>
            <w:tcW w:w="1170" w:type="dxa"/>
            <w:tcBorders>
              <w:bottom w:val="single" w:sz="4" w:space="0" w:color="auto"/>
            </w:tcBorders>
          </w:tcPr>
          <w:p w14:paraId="3DC763D9" w14:textId="77777777" w:rsidR="004A435A" w:rsidRDefault="004A435A" w:rsidP="00376FAE"/>
        </w:tc>
        <w:tc>
          <w:tcPr>
            <w:tcW w:w="1797" w:type="dxa"/>
            <w:tcBorders>
              <w:bottom w:val="single" w:sz="4" w:space="0" w:color="auto"/>
            </w:tcBorders>
          </w:tcPr>
          <w:p w14:paraId="254E59F2" w14:textId="77777777" w:rsidR="004A435A" w:rsidRDefault="004A435A" w:rsidP="00376FAE"/>
        </w:tc>
        <w:tc>
          <w:tcPr>
            <w:tcW w:w="3557" w:type="dxa"/>
            <w:tcBorders>
              <w:bottom w:val="single" w:sz="4" w:space="0" w:color="auto"/>
            </w:tcBorders>
          </w:tcPr>
          <w:p w14:paraId="49DD51C9" w14:textId="77777777" w:rsidR="004A435A" w:rsidRDefault="004A435A" w:rsidP="00376FAE">
            <w:r>
              <w:rPr>
                <w:color w:val="FFC515"/>
              </w:rPr>
              <w:t>Pb</w:t>
            </w:r>
            <w:r>
              <w:rPr>
                <w:color w:val="FFC515"/>
                <w:vertAlign w:val="superscript"/>
              </w:rPr>
              <w:t>2+</w:t>
            </w:r>
            <w:r>
              <w:rPr>
                <w:color w:val="FFC515"/>
              </w:rPr>
              <w:t xml:space="preserve"> Hg</w:t>
            </w:r>
            <w:r>
              <w:rPr>
                <w:color w:val="FFC515"/>
                <w:vertAlign w:val="subscript"/>
              </w:rPr>
              <w:t>2</w:t>
            </w:r>
            <w:r>
              <w:rPr>
                <w:color w:val="FFC515"/>
                <w:vertAlign w:val="superscript"/>
              </w:rPr>
              <w:t xml:space="preserve">2+ </w:t>
            </w:r>
            <w:r>
              <w:rPr>
                <w:color w:val="FFC515"/>
              </w:rPr>
              <w:t>Ag</w:t>
            </w:r>
            <w:r>
              <w:rPr>
                <w:color w:val="FFC515"/>
                <w:vertAlign w:val="superscript"/>
              </w:rPr>
              <w:t>+</w:t>
            </w:r>
            <w:r>
              <w:t xml:space="preserve"> </w:t>
            </w:r>
            <w:r>
              <w:rPr>
                <w:color w:val="C45911" w:themeColor="accent2" w:themeShade="BF"/>
              </w:rPr>
              <w:t>Ca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Ba</w:t>
            </w:r>
            <w:r>
              <w:rPr>
                <w:color w:val="C45911" w:themeColor="accent2" w:themeShade="BF"/>
                <w:vertAlign w:val="superscript"/>
              </w:rPr>
              <w:t>2+</w:t>
            </w:r>
            <w:r>
              <w:rPr>
                <w:color w:val="C45911" w:themeColor="accent2" w:themeShade="BF"/>
              </w:rPr>
              <w:t xml:space="preserve"> Sr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(Castro bear)</w:t>
            </w:r>
          </w:p>
        </w:tc>
      </w:tr>
      <w:tr w:rsidR="004A435A" w14:paraId="73787AE7" w14:textId="77777777" w:rsidTr="00376FAE">
        <w:tc>
          <w:tcPr>
            <w:tcW w:w="7125" w:type="dxa"/>
            <w:gridSpan w:val="5"/>
            <w:tcBorders>
              <w:top w:val="single" w:sz="4" w:space="0" w:color="auto"/>
            </w:tcBorders>
          </w:tcPr>
          <w:p w14:paraId="2C652385" w14:textId="77777777" w:rsidR="004A435A" w:rsidRDefault="004A435A" w:rsidP="00376FAE">
            <w:pPr>
              <w:rPr>
                <w:b/>
                <w:bCs/>
              </w:rPr>
            </w:pPr>
            <w:r>
              <w:rPr>
                <w:b/>
                <w:bCs/>
              </w:rPr>
              <w:t>Insoluble</w:t>
            </w:r>
          </w:p>
        </w:tc>
        <w:tc>
          <w:tcPr>
            <w:tcW w:w="3557" w:type="dxa"/>
            <w:tcBorders>
              <w:top w:val="single" w:sz="4" w:space="0" w:color="auto"/>
            </w:tcBorders>
          </w:tcPr>
          <w:p w14:paraId="3F106827" w14:textId="77777777" w:rsidR="004A435A" w:rsidRDefault="004A435A" w:rsidP="00376FAE"/>
        </w:tc>
      </w:tr>
      <w:tr w:rsidR="004A435A" w14:paraId="6FA525B2" w14:textId="77777777" w:rsidTr="00376FAE">
        <w:tc>
          <w:tcPr>
            <w:tcW w:w="1440" w:type="dxa"/>
          </w:tcPr>
          <w:p w14:paraId="700FEED8" w14:textId="77777777" w:rsidR="004A435A" w:rsidRDefault="004A435A" w:rsidP="00376FAE">
            <w:pPr>
              <w:rPr>
                <w:sz w:val="16"/>
                <w:szCs w:val="18"/>
              </w:rPr>
            </w:pPr>
            <w:r>
              <w:rPr>
                <w:sz w:val="16"/>
                <w:szCs w:val="18"/>
              </w:rPr>
              <w:t>Carbonate</w:t>
            </w:r>
          </w:p>
        </w:tc>
        <w:tc>
          <w:tcPr>
            <w:tcW w:w="1440" w:type="dxa"/>
          </w:tcPr>
          <w:p w14:paraId="2E4AC949" w14:textId="77777777" w:rsidR="004A435A" w:rsidRDefault="004A435A" w:rsidP="00376FAE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>Phosphate</w:t>
            </w:r>
          </w:p>
        </w:tc>
        <w:tc>
          <w:tcPr>
            <w:tcW w:w="1278" w:type="dxa"/>
          </w:tcPr>
          <w:p w14:paraId="0618AFE4" w14:textId="77777777" w:rsidR="004A435A" w:rsidRDefault="004A435A" w:rsidP="00376FAE"/>
        </w:tc>
        <w:tc>
          <w:tcPr>
            <w:tcW w:w="1170" w:type="dxa"/>
          </w:tcPr>
          <w:p w14:paraId="7C208468" w14:textId="77777777" w:rsidR="004A435A" w:rsidRDefault="004A435A" w:rsidP="00376FAE"/>
        </w:tc>
        <w:tc>
          <w:tcPr>
            <w:tcW w:w="1797" w:type="dxa"/>
          </w:tcPr>
          <w:p w14:paraId="06848E09" w14:textId="77777777" w:rsidR="004A435A" w:rsidRDefault="004A435A" w:rsidP="00376FAE"/>
        </w:tc>
        <w:tc>
          <w:tcPr>
            <w:tcW w:w="3557" w:type="dxa"/>
          </w:tcPr>
          <w:p w14:paraId="26499350" w14:textId="77777777" w:rsidR="004A435A" w:rsidRDefault="004A435A" w:rsidP="00376FAE">
            <w:pPr>
              <w:rPr>
                <w:vertAlign w:val="superscript"/>
              </w:rPr>
            </w:pPr>
            <w:r>
              <w:rPr>
                <w:color w:val="00B050"/>
              </w:rPr>
              <w:t>Group 1, NH</w:t>
            </w:r>
            <w:r>
              <w:rPr>
                <w:color w:val="00B050"/>
                <w:vertAlign w:val="subscript"/>
              </w:rPr>
              <w:t>4</w:t>
            </w:r>
            <w:r>
              <w:rPr>
                <w:color w:val="00B050"/>
                <w:vertAlign w:val="superscript"/>
              </w:rPr>
              <w:t>+</w:t>
            </w:r>
          </w:p>
        </w:tc>
      </w:tr>
      <w:tr w:rsidR="004A435A" w14:paraId="06B79F2E" w14:textId="77777777" w:rsidTr="00376FAE">
        <w:tc>
          <w:tcPr>
            <w:tcW w:w="1440" w:type="dxa"/>
          </w:tcPr>
          <w:p w14:paraId="2DA4225D" w14:textId="77777777" w:rsidR="004A435A" w:rsidRDefault="004A435A" w:rsidP="00376FAE">
            <w:pPr>
              <w:rPr>
                <w:sz w:val="16"/>
                <w:szCs w:val="18"/>
                <w:vertAlign w:val="superscript"/>
              </w:rPr>
            </w:pPr>
            <w:r>
              <w:rPr>
                <w:sz w:val="16"/>
                <w:szCs w:val="18"/>
              </w:rPr>
              <w:t>Hydroxide</w:t>
            </w:r>
          </w:p>
        </w:tc>
        <w:tc>
          <w:tcPr>
            <w:tcW w:w="1440" w:type="dxa"/>
          </w:tcPr>
          <w:p w14:paraId="0CC717A4" w14:textId="77777777" w:rsidR="004A435A" w:rsidRDefault="004A435A" w:rsidP="00376FAE">
            <w:pPr>
              <w:rPr>
                <w:sz w:val="16"/>
                <w:szCs w:val="18"/>
              </w:rPr>
            </w:pPr>
          </w:p>
        </w:tc>
        <w:tc>
          <w:tcPr>
            <w:tcW w:w="1278" w:type="dxa"/>
          </w:tcPr>
          <w:p w14:paraId="4CE2977D" w14:textId="77777777" w:rsidR="004A435A" w:rsidRDefault="004A435A" w:rsidP="00376FAE"/>
        </w:tc>
        <w:tc>
          <w:tcPr>
            <w:tcW w:w="1170" w:type="dxa"/>
          </w:tcPr>
          <w:p w14:paraId="2BDA76FF" w14:textId="77777777" w:rsidR="004A435A" w:rsidRDefault="004A435A" w:rsidP="00376FAE"/>
        </w:tc>
        <w:tc>
          <w:tcPr>
            <w:tcW w:w="1797" w:type="dxa"/>
          </w:tcPr>
          <w:p w14:paraId="7713CD48" w14:textId="77777777" w:rsidR="004A435A" w:rsidRDefault="004A435A" w:rsidP="00376FAE"/>
        </w:tc>
        <w:tc>
          <w:tcPr>
            <w:tcW w:w="3557" w:type="dxa"/>
          </w:tcPr>
          <w:p w14:paraId="4DB72948" w14:textId="77777777" w:rsidR="004A435A" w:rsidRDefault="004A435A" w:rsidP="00376FAE">
            <w:r>
              <w:rPr>
                <w:color w:val="00B050"/>
              </w:rPr>
              <w:t>Group 1, NH</w:t>
            </w:r>
            <w:r>
              <w:rPr>
                <w:color w:val="00B050"/>
                <w:vertAlign w:val="subscript"/>
              </w:rPr>
              <w:t>4</w:t>
            </w:r>
            <w:r>
              <w:rPr>
                <w:color w:val="00B050"/>
                <w:vertAlign w:val="superscript"/>
              </w:rPr>
              <w:t xml:space="preserve">+ </w:t>
            </w:r>
            <w:r>
              <w:rPr>
                <w:color w:val="C45911" w:themeColor="accent2" w:themeShade="BF"/>
              </w:rPr>
              <w:t>Ca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Ba</w:t>
            </w:r>
            <w:r>
              <w:rPr>
                <w:color w:val="C45911" w:themeColor="accent2" w:themeShade="BF"/>
                <w:vertAlign w:val="superscript"/>
              </w:rPr>
              <w:t>2+</w:t>
            </w:r>
            <w:r>
              <w:rPr>
                <w:color w:val="C45911" w:themeColor="accent2" w:themeShade="BF"/>
              </w:rPr>
              <w:t xml:space="preserve"> Sr</w:t>
            </w:r>
            <w:r>
              <w:rPr>
                <w:color w:val="C45911" w:themeColor="accent2" w:themeShade="BF"/>
                <w:vertAlign w:val="superscript"/>
              </w:rPr>
              <w:t xml:space="preserve">2+ </w:t>
            </w:r>
            <w:r>
              <w:rPr>
                <w:color w:val="C45911" w:themeColor="accent2" w:themeShade="BF"/>
              </w:rPr>
              <w:t>(Castro bear)</w:t>
            </w:r>
          </w:p>
        </w:tc>
      </w:tr>
    </w:tbl>
    <w:p w14:paraId="5CAD4807" w14:textId="77777777" w:rsidR="004A435A" w:rsidRPr="004A435A" w:rsidRDefault="004A435A" w:rsidP="004A435A"/>
    <w:sectPr w:rsidR="004A435A" w:rsidRPr="004A435A" w:rsidSect="006269FD">
      <w:footerReference w:type="default" r:id="rId24"/>
      <w:pgSz w:w="11906" w:h="16838"/>
      <w:pgMar w:top="720" w:right="720" w:bottom="720" w:left="720" w:header="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D3B928" w14:textId="77777777" w:rsidR="00DB7307" w:rsidRDefault="00DB7307">
      <w:r>
        <w:separator/>
      </w:r>
    </w:p>
  </w:endnote>
  <w:endnote w:type="continuationSeparator" w:id="0">
    <w:p w14:paraId="08BDC839" w14:textId="77777777" w:rsidR="00DB7307" w:rsidRDefault="00DB7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amsung Sharp Sans">
    <w:altName w:val="Calibri"/>
    <w:panose1 w:val="02000603000000020004"/>
    <w:charset w:val="00"/>
    <w:family w:val="modern"/>
    <w:notTrueType/>
    <w:pitch w:val="variable"/>
    <w:sig w:usb0="A10000FF" w:usb1="D00160FB" w:usb2="00000010" w:usb3="00000000" w:csb0="00000093" w:csb1="00000000"/>
  </w:font>
  <w:font w:name="Poppins SemiBold">
    <w:altName w:val="Courier New"/>
    <w:panose1 w:val="00000700000000000000"/>
    <w:charset w:val="00"/>
    <w:family w:val="auto"/>
    <w:pitch w:val="variable"/>
    <w:sig w:usb0="00008007" w:usb1="00000000" w:usb2="00000000" w:usb3="00000000" w:csb0="00000093" w:csb1="00000000"/>
  </w:font>
  <w:font w:name="Poppins">
    <w:altName w:val="Nirmala UI"/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055DC" w14:textId="0E216BEE" w:rsidR="00B115DE" w:rsidRPr="008F604E" w:rsidRDefault="00B115DE">
    <w:pPr>
      <w:pStyle w:val="Footer"/>
    </w:pPr>
    <w:r w:rsidRPr="008F604E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61A65ED" wp14:editId="5DC4F10A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BC20C3" w14:textId="77777777" w:rsidR="00B115DE" w:rsidRDefault="00B115DE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61A65E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0" type="#_x0000_t202" style="position:absolute;margin-left:0;margin-top:0;width:2in;height:2in;z-index:251658240;visibility:visible;mso-wrap-style:non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0BBC20C3" w14:textId="77777777" w:rsidR="00B115DE" w:rsidRDefault="00B115DE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4B0AF7" w14:textId="77777777" w:rsidR="00DB7307" w:rsidRDefault="00DB7307">
      <w:r>
        <w:separator/>
      </w:r>
    </w:p>
  </w:footnote>
  <w:footnote w:type="continuationSeparator" w:id="0">
    <w:p w14:paraId="26E888ED" w14:textId="77777777" w:rsidR="00DB7307" w:rsidRDefault="00DB73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C8ADDF5"/>
    <w:multiLevelType w:val="multilevel"/>
    <w:tmpl w:val="DC8ADDF5"/>
    <w:lvl w:ilvl="0">
      <w:start w:val="1"/>
      <w:numFmt w:val="bullet"/>
      <w:lvlText w:val="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EA64E1D2"/>
    <w:multiLevelType w:val="singleLevel"/>
    <w:tmpl w:val="EA64E1D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2" w15:restartNumberingAfterBreak="0">
    <w:nsid w:val="FC4405B2"/>
    <w:multiLevelType w:val="singleLevel"/>
    <w:tmpl w:val="FC4405B2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3" w15:restartNumberingAfterBreak="0">
    <w:nsid w:val="042A75B2"/>
    <w:multiLevelType w:val="hybridMultilevel"/>
    <w:tmpl w:val="82962B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7C00E57"/>
    <w:multiLevelType w:val="hybridMultilevel"/>
    <w:tmpl w:val="426EDDC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2B72E65"/>
    <w:multiLevelType w:val="hybridMultilevel"/>
    <w:tmpl w:val="E4227B9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1A3B11"/>
    <w:multiLevelType w:val="hybridMultilevel"/>
    <w:tmpl w:val="8E280AD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054457"/>
    <w:multiLevelType w:val="hybridMultilevel"/>
    <w:tmpl w:val="3ED2625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6C44730"/>
    <w:multiLevelType w:val="hybridMultilevel"/>
    <w:tmpl w:val="19DEBBA2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82F1591"/>
    <w:multiLevelType w:val="hybridMultilevel"/>
    <w:tmpl w:val="2C7CF6D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4F2E9B"/>
    <w:multiLevelType w:val="hybridMultilevel"/>
    <w:tmpl w:val="34AE4E70"/>
    <w:lvl w:ilvl="0" w:tplc="1C2AD97A">
      <w:start w:val="13"/>
      <w:numFmt w:val="bullet"/>
      <w:lvlText w:val="-"/>
      <w:lvlJc w:val="left"/>
      <w:pPr>
        <w:ind w:left="360" w:hanging="360"/>
      </w:pPr>
      <w:rPr>
        <w:rFonts w:ascii="Nirmala UI" w:eastAsiaTheme="minorEastAsia" w:hAnsi="Nirmala UI" w:cs="Nirmala U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D9059E2"/>
    <w:multiLevelType w:val="hybridMultilevel"/>
    <w:tmpl w:val="C0867EC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F6C37EE"/>
    <w:multiLevelType w:val="hybridMultilevel"/>
    <w:tmpl w:val="B68A4A56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6A54AA5"/>
    <w:multiLevelType w:val="hybridMultilevel"/>
    <w:tmpl w:val="86DC3C1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68625206"/>
    <w:multiLevelType w:val="hybridMultilevel"/>
    <w:tmpl w:val="B10CA26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EDD715A"/>
    <w:multiLevelType w:val="hybridMultilevel"/>
    <w:tmpl w:val="DE40EB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70DC6A1D"/>
    <w:multiLevelType w:val="hybridMultilevel"/>
    <w:tmpl w:val="BD06474E"/>
    <w:lvl w:ilvl="0" w:tplc="E60C1AE2">
      <w:numFmt w:val="bullet"/>
      <w:lvlText w:val=""/>
      <w:lvlJc w:val="left"/>
      <w:pPr>
        <w:ind w:left="360" w:hanging="360"/>
      </w:pPr>
      <w:rPr>
        <w:rFonts w:ascii="Symbol" w:eastAsiaTheme="minorEastAsia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EAE3E52"/>
    <w:multiLevelType w:val="hybridMultilevel"/>
    <w:tmpl w:val="192645C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EE26A97"/>
    <w:multiLevelType w:val="hybridMultilevel"/>
    <w:tmpl w:val="E6A0290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F676ACF"/>
    <w:multiLevelType w:val="hybridMultilevel"/>
    <w:tmpl w:val="1266202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722486857">
    <w:abstractNumId w:val="7"/>
  </w:num>
  <w:num w:numId="2" w16cid:durableId="1131707527">
    <w:abstractNumId w:val="6"/>
  </w:num>
  <w:num w:numId="3" w16cid:durableId="1247425499">
    <w:abstractNumId w:val="3"/>
  </w:num>
  <w:num w:numId="4" w16cid:durableId="1572350316">
    <w:abstractNumId w:val="10"/>
  </w:num>
  <w:num w:numId="5" w16cid:durableId="1211696867">
    <w:abstractNumId w:val="16"/>
  </w:num>
  <w:num w:numId="6" w16cid:durableId="106120899">
    <w:abstractNumId w:val="0"/>
  </w:num>
  <w:num w:numId="7" w16cid:durableId="1264218802">
    <w:abstractNumId w:val="1"/>
  </w:num>
  <w:num w:numId="8" w16cid:durableId="999310688">
    <w:abstractNumId w:val="2"/>
  </w:num>
  <w:num w:numId="9" w16cid:durableId="185533118">
    <w:abstractNumId w:val="19"/>
  </w:num>
  <w:num w:numId="10" w16cid:durableId="1968536947">
    <w:abstractNumId w:val="15"/>
  </w:num>
  <w:num w:numId="11" w16cid:durableId="2063284508">
    <w:abstractNumId w:val="8"/>
  </w:num>
  <w:num w:numId="12" w16cid:durableId="1588687609">
    <w:abstractNumId w:val="12"/>
  </w:num>
  <w:num w:numId="13" w16cid:durableId="535847127">
    <w:abstractNumId w:val="14"/>
  </w:num>
  <w:num w:numId="14" w16cid:durableId="1313174190">
    <w:abstractNumId w:val="4"/>
  </w:num>
  <w:num w:numId="15" w16cid:durableId="743453410">
    <w:abstractNumId w:val="11"/>
  </w:num>
  <w:num w:numId="16" w16cid:durableId="1395197511">
    <w:abstractNumId w:val="13"/>
  </w:num>
  <w:num w:numId="17" w16cid:durableId="508520962">
    <w:abstractNumId w:val="17"/>
  </w:num>
  <w:num w:numId="18" w16cid:durableId="1916818824">
    <w:abstractNumId w:val="9"/>
  </w:num>
  <w:num w:numId="19" w16cid:durableId="1160077512">
    <w:abstractNumId w:val="18"/>
  </w:num>
  <w:num w:numId="20" w16cid:durableId="1006322306">
    <w:abstractNumId w:val="3"/>
  </w:num>
  <w:num w:numId="21" w16cid:durableId="331689882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drawingGridVerticalSpacing w:val="156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1884"/>
    <w:rsid w:val="00011F32"/>
    <w:rsid w:val="000176B2"/>
    <w:rsid w:val="000251D9"/>
    <w:rsid w:val="00027216"/>
    <w:rsid w:val="00031307"/>
    <w:rsid w:val="000324BB"/>
    <w:rsid w:val="000329D6"/>
    <w:rsid w:val="00033410"/>
    <w:rsid w:val="000338AC"/>
    <w:rsid w:val="00046E38"/>
    <w:rsid w:val="00053255"/>
    <w:rsid w:val="0005587F"/>
    <w:rsid w:val="00057D20"/>
    <w:rsid w:val="00060BE9"/>
    <w:rsid w:val="00077554"/>
    <w:rsid w:val="000858DF"/>
    <w:rsid w:val="00086DA5"/>
    <w:rsid w:val="000941B6"/>
    <w:rsid w:val="00094931"/>
    <w:rsid w:val="000978C4"/>
    <w:rsid w:val="000A246D"/>
    <w:rsid w:val="000A45D5"/>
    <w:rsid w:val="000B5D23"/>
    <w:rsid w:val="000C3C52"/>
    <w:rsid w:val="000C4599"/>
    <w:rsid w:val="000C47BB"/>
    <w:rsid w:val="000D1E2B"/>
    <w:rsid w:val="000D7E71"/>
    <w:rsid w:val="000E339E"/>
    <w:rsid w:val="000E7C7C"/>
    <w:rsid w:val="000F1231"/>
    <w:rsid w:val="000F6BCA"/>
    <w:rsid w:val="001000D1"/>
    <w:rsid w:val="00104F5D"/>
    <w:rsid w:val="0010512C"/>
    <w:rsid w:val="0010759B"/>
    <w:rsid w:val="00117770"/>
    <w:rsid w:val="00124B92"/>
    <w:rsid w:val="00125ADB"/>
    <w:rsid w:val="0012662C"/>
    <w:rsid w:val="00127FE1"/>
    <w:rsid w:val="001343EC"/>
    <w:rsid w:val="00135690"/>
    <w:rsid w:val="00140EE7"/>
    <w:rsid w:val="001454D9"/>
    <w:rsid w:val="00147321"/>
    <w:rsid w:val="00147EF4"/>
    <w:rsid w:val="001536D0"/>
    <w:rsid w:val="001558F4"/>
    <w:rsid w:val="0016009A"/>
    <w:rsid w:val="00165D9E"/>
    <w:rsid w:val="00167B68"/>
    <w:rsid w:val="001712DF"/>
    <w:rsid w:val="00172A27"/>
    <w:rsid w:val="0017541E"/>
    <w:rsid w:val="00181383"/>
    <w:rsid w:val="001A4F63"/>
    <w:rsid w:val="001B0607"/>
    <w:rsid w:val="001C0F42"/>
    <w:rsid w:val="001C1B39"/>
    <w:rsid w:val="001C6AE0"/>
    <w:rsid w:val="001C6F2A"/>
    <w:rsid w:val="001D27CC"/>
    <w:rsid w:val="001D5281"/>
    <w:rsid w:val="001E1EC7"/>
    <w:rsid w:val="001E2890"/>
    <w:rsid w:val="001E5DD7"/>
    <w:rsid w:val="001E6034"/>
    <w:rsid w:val="001F3503"/>
    <w:rsid w:val="001F6B46"/>
    <w:rsid w:val="00205B5F"/>
    <w:rsid w:val="0021199E"/>
    <w:rsid w:val="002148F0"/>
    <w:rsid w:val="00227F35"/>
    <w:rsid w:val="002332AF"/>
    <w:rsid w:val="00233522"/>
    <w:rsid w:val="0023644E"/>
    <w:rsid w:val="0024150C"/>
    <w:rsid w:val="00241BD0"/>
    <w:rsid w:val="00243A9B"/>
    <w:rsid w:val="00247F24"/>
    <w:rsid w:val="0025201F"/>
    <w:rsid w:val="00257F53"/>
    <w:rsid w:val="00260E0F"/>
    <w:rsid w:val="00272FE6"/>
    <w:rsid w:val="00281CD7"/>
    <w:rsid w:val="00285363"/>
    <w:rsid w:val="00286999"/>
    <w:rsid w:val="00293DFC"/>
    <w:rsid w:val="0029702B"/>
    <w:rsid w:val="0029794F"/>
    <w:rsid w:val="00297D5A"/>
    <w:rsid w:val="002B119F"/>
    <w:rsid w:val="002B6864"/>
    <w:rsid w:val="002C109A"/>
    <w:rsid w:val="002C2C8D"/>
    <w:rsid w:val="002D666C"/>
    <w:rsid w:val="002E0B8A"/>
    <w:rsid w:val="002E1CC1"/>
    <w:rsid w:val="002E7C64"/>
    <w:rsid w:val="002F0AE0"/>
    <w:rsid w:val="00300DC6"/>
    <w:rsid w:val="00303433"/>
    <w:rsid w:val="00310414"/>
    <w:rsid w:val="00311104"/>
    <w:rsid w:val="0031560F"/>
    <w:rsid w:val="00321A13"/>
    <w:rsid w:val="0032450E"/>
    <w:rsid w:val="00324AA0"/>
    <w:rsid w:val="00325359"/>
    <w:rsid w:val="00325965"/>
    <w:rsid w:val="00333A77"/>
    <w:rsid w:val="003373FE"/>
    <w:rsid w:val="00341480"/>
    <w:rsid w:val="00352C4E"/>
    <w:rsid w:val="00353778"/>
    <w:rsid w:val="00366CE2"/>
    <w:rsid w:val="003734D7"/>
    <w:rsid w:val="00376FAE"/>
    <w:rsid w:val="00384D09"/>
    <w:rsid w:val="0038672A"/>
    <w:rsid w:val="00395266"/>
    <w:rsid w:val="00395E64"/>
    <w:rsid w:val="003A3205"/>
    <w:rsid w:val="003B66D7"/>
    <w:rsid w:val="003C108F"/>
    <w:rsid w:val="003C4A7B"/>
    <w:rsid w:val="003D0F81"/>
    <w:rsid w:val="003D5030"/>
    <w:rsid w:val="003D5EF8"/>
    <w:rsid w:val="003E0CD7"/>
    <w:rsid w:val="003E3C5D"/>
    <w:rsid w:val="003E4A67"/>
    <w:rsid w:val="003E64B7"/>
    <w:rsid w:val="003F2BD5"/>
    <w:rsid w:val="003F5413"/>
    <w:rsid w:val="003F5426"/>
    <w:rsid w:val="00404256"/>
    <w:rsid w:val="004046E5"/>
    <w:rsid w:val="004115D0"/>
    <w:rsid w:val="00414F1D"/>
    <w:rsid w:val="00416256"/>
    <w:rsid w:val="004177B7"/>
    <w:rsid w:val="00424821"/>
    <w:rsid w:val="00434EA0"/>
    <w:rsid w:val="00441F57"/>
    <w:rsid w:val="004446EF"/>
    <w:rsid w:val="004451BE"/>
    <w:rsid w:val="0044660D"/>
    <w:rsid w:val="00462E47"/>
    <w:rsid w:val="00473460"/>
    <w:rsid w:val="0047413D"/>
    <w:rsid w:val="00480EDC"/>
    <w:rsid w:val="0048148A"/>
    <w:rsid w:val="00482263"/>
    <w:rsid w:val="00484566"/>
    <w:rsid w:val="004845E5"/>
    <w:rsid w:val="00487992"/>
    <w:rsid w:val="00493020"/>
    <w:rsid w:val="004A435A"/>
    <w:rsid w:val="004C7C67"/>
    <w:rsid w:val="004D3474"/>
    <w:rsid w:val="004D356D"/>
    <w:rsid w:val="004D5280"/>
    <w:rsid w:val="004D64E5"/>
    <w:rsid w:val="004D7980"/>
    <w:rsid w:val="004E3396"/>
    <w:rsid w:val="004F2A8B"/>
    <w:rsid w:val="004F335A"/>
    <w:rsid w:val="004F471F"/>
    <w:rsid w:val="004F53F0"/>
    <w:rsid w:val="004F6322"/>
    <w:rsid w:val="004F659C"/>
    <w:rsid w:val="005025CC"/>
    <w:rsid w:val="00503462"/>
    <w:rsid w:val="00506246"/>
    <w:rsid w:val="0053195C"/>
    <w:rsid w:val="0053725B"/>
    <w:rsid w:val="00537837"/>
    <w:rsid w:val="00541792"/>
    <w:rsid w:val="005476A2"/>
    <w:rsid w:val="00552092"/>
    <w:rsid w:val="00555555"/>
    <w:rsid w:val="0056197B"/>
    <w:rsid w:val="005639DE"/>
    <w:rsid w:val="00564091"/>
    <w:rsid w:val="0057252B"/>
    <w:rsid w:val="0058449C"/>
    <w:rsid w:val="00584EAF"/>
    <w:rsid w:val="0059191D"/>
    <w:rsid w:val="0059626D"/>
    <w:rsid w:val="00597376"/>
    <w:rsid w:val="005A7168"/>
    <w:rsid w:val="005B71D2"/>
    <w:rsid w:val="005C04D6"/>
    <w:rsid w:val="005C6DA4"/>
    <w:rsid w:val="005C6EF8"/>
    <w:rsid w:val="005D2AAF"/>
    <w:rsid w:val="005D35B4"/>
    <w:rsid w:val="005D4C7F"/>
    <w:rsid w:val="005E0229"/>
    <w:rsid w:val="005E150D"/>
    <w:rsid w:val="005E33AB"/>
    <w:rsid w:val="005E6529"/>
    <w:rsid w:val="005F7B8C"/>
    <w:rsid w:val="0060105A"/>
    <w:rsid w:val="00602679"/>
    <w:rsid w:val="006154E4"/>
    <w:rsid w:val="00615786"/>
    <w:rsid w:val="00616118"/>
    <w:rsid w:val="006269FD"/>
    <w:rsid w:val="00630877"/>
    <w:rsid w:val="00633E9A"/>
    <w:rsid w:val="00635AA8"/>
    <w:rsid w:val="006404FE"/>
    <w:rsid w:val="00641F3A"/>
    <w:rsid w:val="006452DD"/>
    <w:rsid w:val="006514DF"/>
    <w:rsid w:val="00654B0A"/>
    <w:rsid w:val="00663F1B"/>
    <w:rsid w:val="00666373"/>
    <w:rsid w:val="00672E9E"/>
    <w:rsid w:val="00675022"/>
    <w:rsid w:val="00676F57"/>
    <w:rsid w:val="00685C8D"/>
    <w:rsid w:val="006902EA"/>
    <w:rsid w:val="00692132"/>
    <w:rsid w:val="006A4204"/>
    <w:rsid w:val="006A4A5C"/>
    <w:rsid w:val="006A548D"/>
    <w:rsid w:val="006A7E6A"/>
    <w:rsid w:val="006B4EF2"/>
    <w:rsid w:val="006B7256"/>
    <w:rsid w:val="006C1EE4"/>
    <w:rsid w:val="006C43D9"/>
    <w:rsid w:val="006E05BE"/>
    <w:rsid w:val="006E3EF2"/>
    <w:rsid w:val="006E548B"/>
    <w:rsid w:val="006E5987"/>
    <w:rsid w:val="006E66B1"/>
    <w:rsid w:val="007019F2"/>
    <w:rsid w:val="00702947"/>
    <w:rsid w:val="00703668"/>
    <w:rsid w:val="00703B31"/>
    <w:rsid w:val="00713856"/>
    <w:rsid w:val="0073166F"/>
    <w:rsid w:val="00731F4D"/>
    <w:rsid w:val="00733408"/>
    <w:rsid w:val="007348B2"/>
    <w:rsid w:val="007353F8"/>
    <w:rsid w:val="00746AB2"/>
    <w:rsid w:val="00750482"/>
    <w:rsid w:val="007533F6"/>
    <w:rsid w:val="00756973"/>
    <w:rsid w:val="00763C96"/>
    <w:rsid w:val="0076534E"/>
    <w:rsid w:val="00765DA0"/>
    <w:rsid w:val="007671D6"/>
    <w:rsid w:val="00776502"/>
    <w:rsid w:val="00782F67"/>
    <w:rsid w:val="00787E3D"/>
    <w:rsid w:val="007931C4"/>
    <w:rsid w:val="0079372C"/>
    <w:rsid w:val="007A364D"/>
    <w:rsid w:val="007B0EC7"/>
    <w:rsid w:val="007B1DF6"/>
    <w:rsid w:val="007B4789"/>
    <w:rsid w:val="007B58E7"/>
    <w:rsid w:val="007B63C3"/>
    <w:rsid w:val="007C0819"/>
    <w:rsid w:val="007C6BDA"/>
    <w:rsid w:val="007D1C14"/>
    <w:rsid w:val="007E0591"/>
    <w:rsid w:val="007E0744"/>
    <w:rsid w:val="007E1CDD"/>
    <w:rsid w:val="007E5F23"/>
    <w:rsid w:val="007E750D"/>
    <w:rsid w:val="007F0325"/>
    <w:rsid w:val="00801F9B"/>
    <w:rsid w:val="0080475B"/>
    <w:rsid w:val="00805AA8"/>
    <w:rsid w:val="00806E5B"/>
    <w:rsid w:val="008171D5"/>
    <w:rsid w:val="00822EBB"/>
    <w:rsid w:val="00830941"/>
    <w:rsid w:val="00835DDE"/>
    <w:rsid w:val="008360F2"/>
    <w:rsid w:val="00842377"/>
    <w:rsid w:val="008518F4"/>
    <w:rsid w:val="008537D5"/>
    <w:rsid w:val="00857B70"/>
    <w:rsid w:val="00861844"/>
    <w:rsid w:val="00873754"/>
    <w:rsid w:val="00873FD3"/>
    <w:rsid w:val="008750BC"/>
    <w:rsid w:val="00877015"/>
    <w:rsid w:val="00881F5D"/>
    <w:rsid w:val="0088275B"/>
    <w:rsid w:val="0088779D"/>
    <w:rsid w:val="00891E05"/>
    <w:rsid w:val="008944A3"/>
    <w:rsid w:val="00894E05"/>
    <w:rsid w:val="008A07BA"/>
    <w:rsid w:val="008A2A63"/>
    <w:rsid w:val="008A3317"/>
    <w:rsid w:val="008A5851"/>
    <w:rsid w:val="008A7673"/>
    <w:rsid w:val="008A7B59"/>
    <w:rsid w:val="008B0D31"/>
    <w:rsid w:val="008B3C02"/>
    <w:rsid w:val="008B3F90"/>
    <w:rsid w:val="008B5A68"/>
    <w:rsid w:val="008C6C37"/>
    <w:rsid w:val="008D006B"/>
    <w:rsid w:val="008D19A0"/>
    <w:rsid w:val="008D34C7"/>
    <w:rsid w:val="008D5179"/>
    <w:rsid w:val="008D55C9"/>
    <w:rsid w:val="008D5FFA"/>
    <w:rsid w:val="008E2959"/>
    <w:rsid w:val="008F0894"/>
    <w:rsid w:val="008F5E70"/>
    <w:rsid w:val="008F604E"/>
    <w:rsid w:val="008F6B61"/>
    <w:rsid w:val="00905187"/>
    <w:rsid w:val="00907DDD"/>
    <w:rsid w:val="00912147"/>
    <w:rsid w:val="0091663C"/>
    <w:rsid w:val="00916E31"/>
    <w:rsid w:val="00926B65"/>
    <w:rsid w:val="00932E70"/>
    <w:rsid w:val="00933D1D"/>
    <w:rsid w:val="009347F9"/>
    <w:rsid w:val="00936FC4"/>
    <w:rsid w:val="00941A8A"/>
    <w:rsid w:val="00942E90"/>
    <w:rsid w:val="00943119"/>
    <w:rsid w:val="00943302"/>
    <w:rsid w:val="0096251C"/>
    <w:rsid w:val="00962FD2"/>
    <w:rsid w:val="00963951"/>
    <w:rsid w:val="00963C0D"/>
    <w:rsid w:val="00967403"/>
    <w:rsid w:val="009732CB"/>
    <w:rsid w:val="00986362"/>
    <w:rsid w:val="00987BFC"/>
    <w:rsid w:val="009969C7"/>
    <w:rsid w:val="009A19C3"/>
    <w:rsid w:val="009A31D1"/>
    <w:rsid w:val="009A6943"/>
    <w:rsid w:val="009B0A05"/>
    <w:rsid w:val="009B11DC"/>
    <w:rsid w:val="009B1E35"/>
    <w:rsid w:val="009C6D01"/>
    <w:rsid w:val="009D142D"/>
    <w:rsid w:val="009D58C5"/>
    <w:rsid w:val="009D66D7"/>
    <w:rsid w:val="009E3C1C"/>
    <w:rsid w:val="009E43AC"/>
    <w:rsid w:val="009E5101"/>
    <w:rsid w:val="009E7F91"/>
    <w:rsid w:val="009F0D38"/>
    <w:rsid w:val="009F7D4C"/>
    <w:rsid w:val="009F7DA0"/>
    <w:rsid w:val="00A02976"/>
    <w:rsid w:val="00A06A99"/>
    <w:rsid w:val="00A15ECF"/>
    <w:rsid w:val="00A21E33"/>
    <w:rsid w:val="00A2504C"/>
    <w:rsid w:val="00A25409"/>
    <w:rsid w:val="00A27D63"/>
    <w:rsid w:val="00A3073F"/>
    <w:rsid w:val="00A40DDA"/>
    <w:rsid w:val="00A42C7D"/>
    <w:rsid w:val="00A430AD"/>
    <w:rsid w:val="00A51794"/>
    <w:rsid w:val="00A565F3"/>
    <w:rsid w:val="00A65753"/>
    <w:rsid w:val="00A677C2"/>
    <w:rsid w:val="00A73FAC"/>
    <w:rsid w:val="00A7748E"/>
    <w:rsid w:val="00A823E3"/>
    <w:rsid w:val="00A90A9C"/>
    <w:rsid w:val="00A935F6"/>
    <w:rsid w:val="00A9371C"/>
    <w:rsid w:val="00A9437F"/>
    <w:rsid w:val="00A95595"/>
    <w:rsid w:val="00AA1B59"/>
    <w:rsid w:val="00AA37A7"/>
    <w:rsid w:val="00AB17F8"/>
    <w:rsid w:val="00AB221B"/>
    <w:rsid w:val="00AB2DD9"/>
    <w:rsid w:val="00AB302C"/>
    <w:rsid w:val="00AB5FC8"/>
    <w:rsid w:val="00AC35C7"/>
    <w:rsid w:val="00AC4A40"/>
    <w:rsid w:val="00AC541B"/>
    <w:rsid w:val="00AD1B63"/>
    <w:rsid w:val="00AF46B1"/>
    <w:rsid w:val="00AF7184"/>
    <w:rsid w:val="00B02082"/>
    <w:rsid w:val="00B115DE"/>
    <w:rsid w:val="00B146D2"/>
    <w:rsid w:val="00B14E3C"/>
    <w:rsid w:val="00B24935"/>
    <w:rsid w:val="00B313F2"/>
    <w:rsid w:val="00B33EE6"/>
    <w:rsid w:val="00B34AFF"/>
    <w:rsid w:val="00B376B7"/>
    <w:rsid w:val="00B40328"/>
    <w:rsid w:val="00B40590"/>
    <w:rsid w:val="00B42B3B"/>
    <w:rsid w:val="00B511C3"/>
    <w:rsid w:val="00B52720"/>
    <w:rsid w:val="00B530E5"/>
    <w:rsid w:val="00B53D70"/>
    <w:rsid w:val="00B6166E"/>
    <w:rsid w:val="00B61B6B"/>
    <w:rsid w:val="00B63F5F"/>
    <w:rsid w:val="00B66287"/>
    <w:rsid w:val="00B7092B"/>
    <w:rsid w:val="00B727A2"/>
    <w:rsid w:val="00B73934"/>
    <w:rsid w:val="00B82EE8"/>
    <w:rsid w:val="00B84FB1"/>
    <w:rsid w:val="00BB32F2"/>
    <w:rsid w:val="00BC15CB"/>
    <w:rsid w:val="00BC71DB"/>
    <w:rsid w:val="00BC75A3"/>
    <w:rsid w:val="00BD4726"/>
    <w:rsid w:val="00BD56D2"/>
    <w:rsid w:val="00BE4FCE"/>
    <w:rsid w:val="00BF24C7"/>
    <w:rsid w:val="00BF3916"/>
    <w:rsid w:val="00BF6174"/>
    <w:rsid w:val="00C05639"/>
    <w:rsid w:val="00C20EBA"/>
    <w:rsid w:val="00C227E5"/>
    <w:rsid w:val="00C32A39"/>
    <w:rsid w:val="00C36495"/>
    <w:rsid w:val="00C369B2"/>
    <w:rsid w:val="00C43184"/>
    <w:rsid w:val="00C43F6B"/>
    <w:rsid w:val="00C47C2A"/>
    <w:rsid w:val="00C51B1A"/>
    <w:rsid w:val="00C51BAF"/>
    <w:rsid w:val="00C524AF"/>
    <w:rsid w:val="00C52768"/>
    <w:rsid w:val="00C53294"/>
    <w:rsid w:val="00C54A04"/>
    <w:rsid w:val="00C62721"/>
    <w:rsid w:val="00C77574"/>
    <w:rsid w:val="00C84930"/>
    <w:rsid w:val="00C90D69"/>
    <w:rsid w:val="00C9437F"/>
    <w:rsid w:val="00CA1393"/>
    <w:rsid w:val="00CA57D4"/>
    <w:rsid w:val="00CB0B57"/>
    <w:rsid w:val="00CB2EA8"/>
    <w:rsid w:val="00CC2872"/>
    <w:rsid w:val="00CC6E41"/>
    <w:rsid w:val="00CC7C4D"/>
    <w:rsid w:val="00CD162B"/>
    <w:rsid w:val="00CD1776"/>
    <w:rsid w:val="00CE2BE3"/>
    <w:rsid w:val="00CE4513"/>
    <w:rsid w:val="00CE637A"/>
    <w:rsid w:val="00CE6496"/>
    <w:rsid w:val="00CE76CB"/>
    <w:rsid w:val="00CF109A"/>
    <w:rsid w:val="00D11C67"/>
    <w:rsid w:val="00D1383A"/>
    <w:rsid w:val="00D15076"/>
    <w:rsid w:val="00D25F0E"/>
    <w:rsid w:val="00D3070C"/>
    <w:rsid w:val="00D31E76"/>
    <w:rsid w:val="00D35586"/>
    <w:rsid w:val="00D43BD8"/>
    <w:rsid w:val="00D46714"/>
    <w:rsid w:val="00D57E54"/>
    <w:rsid w:val="00D663B6"/>
    <w:rsid w:val="00D67547"/>
    <w:rsid w:val="00D70900"/>
    <w:rsid w:val="00D71E6D"/>
    <w:rsid w:val="00D73BEA"/>
    <w:rsid w:val="00D7482B"/>
    <w:rsid w:val="00D76CC9"/>
    <w:rsid w:val="00D82DEC"/>
    <w:rsid w:val="00D87055"/>
    <w:rsid w:val="00D93AAF"/>
    <w:rsid w:val="00DA31B3"/>
    <w:rsid w:val="00DB0BAE"/>
    <w:rsid w:val="00DB5DBB"/>
    <w:rsid w:val="00DB7307"/>
    <w:rsid w:val="00DC5821"/>
    <w:rsid w:val="00DC5927"/>
    <w:rsid w:val="00DC66D0"/>
    <w:rsid w:val="00DD377F"/>
    <w:rsid w:val="00DE33D8"/>
    <w:rsid w:val="00DE78BB"/>
    <w:rsid w:val="00DF38F4"/>
    <w:rsid w:val="00DF4B18"/>
    <w:rsid w:val="00DF64AC"/>
    <w:rsid w:val="00E123D8"/>
    <w:rsid w:val="00E140F7"/>
    <w:rsid w:val="00E214B4"/>
    <w:rsid w:val="00E255D4"/>
    <w:rsid w:val="00E31BB2"/>
    <w:rsid w:val="00E377C2"/>
    <w:rsid w:val="00E446DA"/>
    <w:rsid w:val="00E45DDB"/>
    <w:rsid w:val="00E469BB"/>
    <w:rsid w:val="00E52248"/>
    <w:rsid w:val="00E523EA"/>
    <w:rsid w:val="00E60031"/>
    <w:rsid w:val="00E6091C"/>
    <w:rsid w:val="00E6250E"/>
    <w:rsid w:val="00E62747"/>
    <w:rsid w:val="00E631DF"/>
    <w:rsid w:val="00E8227C"/>
    <w:rsid w:val="00E8614E"/>
    <w:rsid w:val="00E90865"/>
    <w:rsid w:val="00E9180D"/>
    <w:rsid w:val="00E923A3"/>
    <w:rsid w:val="00E92951"/>
    <w:rsid w:val="00EA2223"/>
    <w:rsid w:val="00EA5A36"/>
    <w:rsid w:val="00EA79E7"/>
    <w:rsid w:val="00EB0276"/>
    <w:rsid w:val="00EB254A"/>
    <w:rsid w:val="00EB3A5D"/>
    <w:rsid w:val="00EB4B83"/>
    <w:rsid w:val="00EB6FCA"/>
    <w:rsid w:val="00EC0978"/>
    <w:rsid w:val="00EC196C"/>
    <w:rsid w:val="00ED070C"/>
    <w:rsid w:val="00ED4B01"/>
    <w:rsid w:val="00ED4C6E"/>
    <w:rsid w:val="00EE24CE"/>
    <w:rsid w:val="00EE7D8C"/>
    <w:rsid w:val="00EF07E6"/>
    <w:rsid w:val="00EF7CF3"/>
    <w:rsid w:val="00F05A51"/>
    <w:rsid w:val="00F17949"/>
    <w:rsid w:val="00F205B2"/>
    <w:rsid w:val="00F215A6"/>
    <w:rsid w:val="00F255EC"/>
    <w:rsid w:val="00F26F1B"/>
    <w:rsid w:val="00F26F4C"/>
    <w:rsid w:val="00F35A5E"/>
    <w:rsid w:val="00F42C1B"/>
    <w:rsid w:val="00F551E1"/>
    <w:rsid w:val="00F55F12"/>
    <w:rsid w:val="00F57C5C"/>
    <w:rsid w:val="00F7010C"/>
    <w:rsid w:val="00F70A04"/>
    <w:rsid w:val="00F73189"/>
    <w:rsid w:val="00F77334"/>
    <w:rsid w:val="00F80761"/>
    <w:rsid w:val="00F85899"/>
    <w:rsid w:val="00F862FD"/>
    <w:rsid w:val="00F90297"/>
    <w:rsid w:val="00F93671"/>
    <w:rsid w:val="00FA55BE"/>
    <w:rsid w:val="00FB053C"/>
    <w:rsid w:val="00FC019D"/>
    <w:rsid w:val="00FC7515"/>
    <w:rsid w:val="00FD011F"/>
    <w:rsid w:val="00FD37F3"/>
    <w:rsid w:val="00FE18A8"/>
    <w:rsid w:val="00FE272E"/>
    <w:rsid w:val="00FE7B67"/>
    <w:rsid w:val="00FF22A4"/>
    <w:rsid w:val="00FF3797"/>
    <w:rsid w:val="00FF5117"/>
    <w:rsid w:val="01177BEC"/>
    <w:rsid w:val="012071AF"/>
    <w:rsid w:val="014945C4"/>
    <w:rsid w:val="014B63D9"/>
    <w:rsid w:val="016B51D0"/>
    <w:rsid w:val="019E2F78"/>
    <w:rsid w:val="01A117AF"/>
    <w:rsid w:val="01EE5313"/>
    <w:rsid w:val="02060D00"/>
    <w:rsid w:val="02157C9A"/>
    <w:rsid w:val="023A6EA6"/>
    <w:rsid w:val="02A475D6"/>
    <w:rsid w:val="02AD52CE"/>
    <w:rsid w:val="02D9710F"/>
    <w:rsid w:val="03812F17"/>
    <w:rsid w:val="03B04BF1"/>
    <w:rsid w:val="03BE6008"/>
    <w:rsid w:val="03FC05E4"/>
    <w:rsid w:val="048633D1"/>
    <w:rsid w:val="04A11B30"/>
    <w:rsid w:val="04B31B77"/>
    <w:rsid w:val="051E6189"/>
    <w:rsid w:val="054660BF"/>
    <w:rsid w:val="056404A0"/>
    <w:rsid w:val="05B73404"/>
    <w:rsid w:val="05C0250E"/>
    <w:rsid w:val="061169A0"/>
    <w:rsid w:val="06E91913"/>
    <w:rsid w:val="06EB237D"/>
    <w:rsid w:val="07237E90"/>
    <w:rsid w:val="075467CE"/>
    <w:rsid w:val="07BF7969"/>
    <w:rsid w:val="07D34758"/>
    <w:rsid w:val="080574A2"/>
    <w:rsid w:val="080B0B0E"/>
    <w:rsid w:val="086B6D39"/>
    <w:rsid w:val="08E53F3F"/>
    <w:rsid w:val="09241F6C"/>
    <w:rsid w:val="0966525C"/>
    <w:rsid w:val="09E06B14"/>
    <w:rsid w:val="09E60520"/>
    <w:rsid w:val="0ACC4572"/>
    <w:rsid w:val="0AEC4456"/>
    <w:rsid w:val="0B18239A"/>
    <w:rsid w:val="0B386C8D"/>
    <w:rsid w:val="0B4524E0"/>
    <w:rsid w:val="0B642BCD"/>
    <w:rsid w:val="0CD15FE0"/>
    <w:rsid w:val="0CFC7DE6"/>
    <w:rsid w:val="0D0C3AE1"/>
    <w:rsid w:val="0D547ED0"/>
    <w:rsid w:val="0D7E4426"/>
    <w:rsid w:val="0DB83192"/>
    <w:rsid w:val="0DD44E5D"/>
    <w:rsid w:val="0DDB7096"/>
    <w:rsid w:val="0E3138D9"/>
    <w:rsid w:val="0E6F67C8"/>
    <w:rsid w:val="0EA643D0"/>
    <w:rsid w:val="0EE44A15"/>
    <w:rsid w:val="0F19417A"/>
    <w:rsid w:val="0F5210FC"/>
    <w:rsid w:val="0F641647"/>
    <w:rsid w:val="100012B7"/>
    <w:rsid w:val="103116A5"/>
    <w:rsid w:val="10543B56"/>
    <w:rsid w:val="10586D51"/>
    <w:rsid w:val="10667594"/>
    <w:rsid w:val="10F442AE"/>
    <w:rsid w:val="11012472"/>
    <w:rsid w:val="11657D2D"/>
    <w:rsid w:val="11933F6C"/>
    <w:rsid w:val="11D7181D"/>
    <w:rsid w:val="11EA0DF1"/>
    <w:rsid w:val="123D31C1"/>
    <w:rsid w:val="130C21B1"/>
    <w:rsid w:val="13116FD3"/>
    <w:rsid w:val="132F688A"/>
    <w:rsid w:val="135B29BE"/>
    <w:rsid w:val="13770FA5"/>
    <w:rsid w:val="14404687"/>
    <w:rsid w:val="14BD3ED0"/>
    <w:rsid w:val="153E5205"/>
    <w:rsid w:val="153E6B82"/>
    <w:rsid w:val="15717548"/>
    <w:rsid w:val="15AD1F6F"/>
    <w:rsid w:val="15C23B5E"/>
    <w:rsid w:val="15CE4B68"/>
    <w:rsid w:val="15F769A1"/>
    <w:rsid w:val="16353DEF"/>
    <w:rsid w:val="16D5265C"/>
    <w:rsid w:val="16F35937"/>
    <w:rsid w:val="171A5060"/>
    <w:rsid w:val="176E0372"/>
    <w:rsid w:val="17BA1083"/>
    <w:rsid w:val="182D354F"/>
    <w:rsid w:val="18473727"/>
    <w:rsid w:val="189D5689"/>
    <w:rsid w:val="18B33C2A"/>
    <w:rsid w:val="18CD437C"/>
    <w:rsid w:val="18F93965"/>
    <w:rsid w:val="19045833"/>
    <w:rsid w:val="193D5CF2"/>
    <w:rsid w:val="199A1E63"/>
    <w:rsid w:val="19B43CB1"/>
    <w:rsid w:val="19D3216D"/>
    <w:rsid w:val="19F3212F"/>
    <w:rsid w:val="19FD7999"/>
    <w:rsid w:val="1A5937F3"/>
    <w:rsid w:val="1B176909"/>
    <w:rsid w:val="1BBA5A63"/>
    <w:rsid w:val="1BCB1BAE"/>
    <w:rsid w:val="1BE1748B"/>
    <w:rsid w:val="1C544340"/>
    <w:rsid w:val="1C936EFD"/>
    <w:rsid w:val="1CB74797"/>
    <w:rsid w:val="1CC45CA2"/>
    <w:rsid w:val="1CF30DEA"/>
    <w:rsid w:val="1D2B254E"/>
    <w:rsid w:val="1D2E3532"/>
    <w:rsid w:val="1D414D0E"/>
    <w:rsid w:val="1D812BD7"/>
    <w:rsid w:val="1D9554E6"/>
    <w:rsid w:val="1DB83DA9"/>
    <w:rsid w:val="1DBA6AF0"/>
    <w:rsid w:val="1E2238A1"/>
    <w:rsid w:val="1E225400"/>
    <w:rsid w:val="1E6D5CF4"/>
    <w:rsid w:val="200A479B"/>
    <w:rsid w:val="203634D8"/>
    <w:rsid w:val="208D4D68"/>
    <w:rsid w:val="20F7382A"/>
    <w:rsid w:val="211F0BF0"/>
    <w:rsid w:val="212406E4"/>
    <w:rsid w:val="21942500"/>
    <w:rsid w:val="2204535F"/>
    <w:rsid w:val="220A64C1"/>
    <w:rsid w:val="22A10C5C"/>
    <w:rsid w:val="22B45C93"/>
    <w:rsid w:val="22C96302"/>
    <w:rsid w:val="23631A3D"/>
    <w:rsid w:val="23D63541"/>
    <w:rsid w:val="23F101BD"/>
    <w:rsid w:val="24062D7B"/>
    <w:rsid w:val="24252D75"/>
    <w:rsid w:val="248B06F7"/>
    <w:rsid w:val="24A30ED0"/>
    <w:rsid w:val="24AC172F"/>
    <w:rsid w:val="251256AF"/>
    <w:rsid w:val="25201504"/>
    <w:rsid w:val="2549112F"/>
    <w:rsid w:val="257327F2"/>
    <w:rsid w:val="25957921"/>
    <w:rsid w:val="260517DE"/>
    <w:rsid w:val="272E3070"/>
    <w:rsid w:val="27643395"/>
    <w:rsid w:val="276C595C"/>
    <w:rsid w:val="281B0B77"/>
    <w:rsid w:val="2846466B"/>
    <w:rsid w:val="285F6169"/>
    <w:rsid w:val="28BF433E"/>
    <w:rsid w:val="28F36F01"/>
    <w:rsid w:val="2927594B"/>
    <w:rsid w:val="29304033"/>
    <w:rsid w:val="29832DFA"/>
    <w:rsid w:val="29DF2DEF"/>
    <w:rsid w:val="2A827771"/>
    <w:rsid w:val="2AB30A31"/>
    <w:rsid w:val="2ADD175C"/>
    <w:rsid w:val="2ADE041A"/>
    <w:rsid w:val="2AE476B5"/>
    <w:rsid w:val="2AF27CAA"/>
    <w:rsid w:val="2B313671"/>
    <w:rsid w:val="2B564F49"/>
    <w:rsid w:val="2B633D08"/>
    <w:rsid w:val="2B6E04CB"/>
    <w:rsid w:val="2B847F0D"/>
    <w:rsid w:val="2B9E72DE"/>
    <w:rsid w:val="2BA37D6C"/>
    <w:rsid w:val="2BB03EF1"/>
    <w:rsid w:val="2BDD3E87"/>
    <w:rsid w:val="2BE87EC6"/>
    <w:rsid w:val="2BF05497"/>
    <w:rsid w:val="2BFD2A60"/>
    <w:rsid w:val="2C2554FB"/>
    <w:rsid w:val="2C2A6F85"/>
    <w:rsid w:val="2C3C217F"/>
    <w:rsid w:val="2C56527A"/>
    <w:rsid w:val="2CAA2038"/>
    <w:rsid w:val="2CB90A93"/>
    <w:rsid w:val="2D4731D2"/>
    <w:rsid w:val="2D544CEF"/>
    <w:rsid w:val="2D724D1D"/>
    <w:rsid w:val="2DC34D1E"/>
    <w:rsid w:val="2E012AE7"/>
    <w:rsid w:val="2E353076"/>
    <w:rsid w:val="2E570C0D"/>
    <w:rsid w:val="2E840C5D"/>
    <w:rsid w:val="2F3121E1"/>
    <w:rsid w:val="2F443C0A"/>
    <w:rsid w:val="2F6970A6"/>
    <w:rsid w:val="2F7B3EAE"/>
    <w:rsid w:val="2FEB237C"/>
    <w:rsid w:val="308203B5"/>
    <w:rsid w:val="31323B20"/>
    <w:rsid w:val="31581C55"/>
    <w:rsid w:val="317E3FF4"/>
    <w:rsid w:val="31CA552A"/>
    <w:rsid w:val="31D07BE0"/>
    <w:rsid w:val="32254818"/>
    <w:rsid w:val="32317E54"/>
    <w:rsid w:val="323F34BF"/>
    <w:rsid w:val="331F01A0"/>
    <w:rsid w:val="3331371E"/>
    <w:rsid w:val="333746F7"/>
    <w:rsid w:val="335749C3"/>
    <w:rsid w:val="33B6335A"/>
    <w:rsid w:val="346A4FE3"/>
    <w:rsid w:val="3508210D"/>
    <w:rsid w:val="35814DC2"/>
    <w:rsid w:val="358C3176"/>
    <w:rsid w:val="359A7F22"/>
    <w:rsid w:val="362B33C1"/>
    <w:rsid w:val="36516874"/>
    <w:rsid w:val="365370CC"/>
    <w:rsid w:val="365E4B37"/>
    <w:rsid w:val="368B3A93"/>
    <w:rsid w:val="36AF3A3B"/>
    <w:rsid w:val="36F9614C"/>
    <w:rsid w:val="37410014"/>
    <w:rsid w:val="37CB22DF"/>
    <w:rsid w:val="38271C0F"/>
    <w:rsid w:val="38A175B2"/>
    <w:rsid w:val="38E67E53"/>
    <w:rsid w:val="39336D1D"/>
    <w:rsid w:val="39B868C5"/>
    <w:rsid w:val="3A1F706B"/>
    <w:rsid w:val="3A304396"/>
    <w:rsid w:val="3B0D50D6"/>
    <w:rsid w:val="3B585686"/>
    <w:rsid w:val="3D4C0275"/>
    <w:rsid w:val="3D710A57"/>
    <w:rsid w:val="3E6740ED"/>
    <w:rsid w:val="3E88246C"/>
    <w:rsid w:val="3EBC16FF"/>
    <w:rsid w:val="3EBF7ADD"/>
    <w:rsid w:val="3EF417DE"/>
    <w:rsid w:val="3F1E765B"/>
    <w:rsid w:val="3F9E326F"/>
    <w:rsid w:val="3FB156F8"/>
    <w:rsid w:val="402D620E"/>
    <w:rsid w:val="40806F74"/>
    <w:rsid w:val="416A794F"/>
    <w:rsid w:val="424C2EC6"/>
    <w:rsid w:val="42C0458A"/>
    <w:rsid w:val="43052AF9"/>
    <w:rsid w:val="4330680C"/>
    <w:rsid w:val="4452530A"/>
    <w:rsid w:val="44F82DCD"/>
    <w:rsid w:val="45581643"/>
    <w:rsid w:val="457C3BC2"/>
    <w:rsid w:val="45962B9B"/>
    <w:rsid w:val="460342B8"/>
    <w:rsid w:val="467B11B3"/>
    <w:rsid w:val="46821B59"/>
    <w:rsid w:val="471F2EA7"/>
    <w:rsid w:val="47383679"/>
    <w:rsid w:val="47427894"/>
    <w:rsid w:val="47477DC3"/>
    <w:rsid w:val="477C1EDA"/>
    <w:rsid w:val="479341E0"/>
    <w:rsid w:val="48093D5A"/>
    <w:rsid w:val="481F1429"/>
    <w:rsid w:val="48691B3B"/>
    <w:rsid w:val="48E57780"/>
    <w:rsid w:val="48F45A2B"/>
    <w:rsid w:val="497601EA"/>
    <w:rsid w:val="49B60A9B"/>
    <w:rsid w:val="49FA3E03"/>
    <w:rsid w:val="49FF6123"/>
    <w:rsid w:val="4A3310BD"/>
    <w:rsid w:val="4AA92BAD"/>
    <w:rsid w:val="4ABC733B"/>
    <w:rsid w:val="4B40421D"/>
    <w:rsid w:val="4B43124B"/>
    <w:rsid w:val="4B4D432A"/>
    <w:rsid w:val="4BA61695"/>
    <w:rsid w:val="4BE938C5"/>
    <w:rsid w:val="4C2070A1"/>
    <w:rsid w:val="4C544737"/>
    <w:rsid w:val="4C5D425C"/>
    <w:rsid w:val="4C8A399A"/>
    <w:rsid w:val="4CBA6494"/>
    <w:rsid w:val="4D1F6CDE"/>
    <w:rsid w:val="4D9A1E3C"/>
    <w:rsid w:val="4DF41DDA"/>
    <w:rsid w:val="4E8D7475"/>
    <w:rsid w:val="4EBD09F6"/>
    <w:rsid w:val="4ED91406"/>
    <w:rsid w:val="4F5E5BE9"/>
    <w:rsid w:val="4F8E4E89"/>
    <w:rsid w:val="4FBE56A6"/>
    <w:rsid w:val="4FD01E8A"/>
    <w:rsid w:val="500F01E7"/>
    <w:rsid w:val="50742DD6"/>
    <w:rsid w:val="50D00041"/>
    <w:rsid w:val="51273290"/>
    <w:rsid w:val="517904BD"/>
    <w:rsid w:val="517A73C4"/>
    <w:rsid w:val="51A930C7"/>
    <w:rsid w:val="51DB5466"/>
    <w:rsid w:val="51FF641A"/>
    <w:rsid w:val="521671E7"/>
    <w:rsid w:val="523C2D8D"/>
    <w:rsid w:val="526C4FC2"/>
    <w:rsid w:val="529E7A4B"/>
    <w:rsid w:val="52B15CC9"/>
    <w:rsid w:val="52C36F16"/>
    <w:rsid w:val="5334430A"/>
    <w:rsid w:val="53A264DA"/>
    <w:rsid w:val="542E4C64"/>
    <w:rsid w:val="54DA3DDD"/>
    <w:rsid w:val="55180390"/>
    <w:rsid w:val="55921EE1"/>
    <w:rsid w:val="55E956F1"/>
    <w:rsid w:val="55F31DAE"/>
    <w:rsid w:val="55F40954"/>
    <w:rsid w:val="568233DA"/>
    <w:rsid w:val="56A4258F"/>
    <w:rsid w:val="56E55C1A"/>
    <w:rsid w:val="579E6164"/>
    <w:rsid w:val="57C37C04"/>
    <w:rsid w:val="5809603D"/>
    <w:rsid w:val="58AC4A15"/>
    <w:rsid w:val="58BE5EE5"/>
    <w:rsid w:val="58D6367D"/>
    <w:rsid w:val="58DA0249"/>
    <w:rsid w:val="58DD7E88"/>
    <w:rsid w:val="58E41E5B"/>
    <w:rsid w:val="591B794B"/>
    <w:rsid w:val="592A6B5D"/>
    <w:rsid w:val="59345AD5"/>
    <w:rsid w:val="594518BE"/>
    <w:rsid w:val="599D7A72"/>
    <w:rsid w:val="599F5B19"/>
    <w:rsid w:val="5A316E17"/>
    <w:rsid w:val="5A785DAB"/>
    <w:rsid w:val="5A9E5E91"/>
    <w:rsid w:val="5AC0589F"/>
    <w:rsid w:val="5AD2035B"/>
    <w:rsid w:val="5AE503AE"/>
    <w:rsid w:val="5B4476A5"/>
    <w:rsid w:val="5C6623E6"/>
    <w:rsid w:val="5C88224C"/>
    <w:rsid w:val="5CC73A74"/>
    <w:rsid w:val="5D014085"/>
    <w:rsid w:val="5D2416EF"/>
    <w:rsid w:val="5D6C693D"/>
    <w:rsid w:val="5E0719F3"/>
    <w:rsid w:val="5E455D04"/>
    <w:rsid w:val="5E871EE4"/>
    <w:rsid w:val="5E8737D9"/>
    <w:rsid w:val="5EFD2880"/>
    <w:rsid w:val="5FBF2F67"/>
    <w:rsid w:val="5FC8129D"/>
    <w:rsid w:val="5FD75BA3"/>
    <w:rsid w:val="60322259"/>
    <w:rsid w:val="6062656A"/>
    <w:rsid w:val="60C36644"/>
    <w:rsid w:val="60D10DD1"/>
    <w:rsid w:val="60DD30BD"/>
    <w:rsid w:val="60EA08AA"/>
    <w:rsid w:val="60F15130"/>
    <w:rsid w:val="61380769"/>
    <w:rsid w:val="620562D7"/>
    <w:rsid w:val="62135EEC"/>
    <w:rsid w:val="62372368"/>
    <w:rsid w:val="62DE3D5C"/>
    <w:rsid w:val="63036FE8"/>
    <w:rsid w:val="63B91F84"/>
    <w:rsid w:val="63BD28C5"/>
    <w:rsid w:val="63D903A9"/>
    <w:rsid w:val="63FD189B"/>
    <w:rsid w:val="640A3218"/>
    <w:rsid w:val="64103EFA"/>
    <w:rsid w:val="6481786F"/>
    <w:rsid w:val="64D64B74"/>
    <w:rsid w:val="653E201F"/>
    <w:rsid w:val="65632609"/>
    <w:rsid w:val="659245F2"/>
    <w:rsid w:val="659D667B"/>
    <w:rsid w:val="65BE3364"/>
    <w:rsid w:val="6614440A"/>
    <w:rsid w:val="66690C58"/>
    <w:rsid w:val="66B34571"/>
    <w:rsid w:val="66DB7ADB"/>
    <w:rsid w:val="66F21BA9"/>
    <w:rsid w:val="675F0873"/>
    <w:rsid w:val="677E5374"/>
    <w:rsid w:val="67A041F7"/>
    <w:rsid w:val="67AD4B55"/>
    <w:rsid w:val="67E1441B"/>
    <w:rsid w:val="68031F28"/>
    <w:rsid w:val="681461EB"/>
    <w:rsid w:val="68181018"/>
    <w:rsid w:val="68B94E41"/>
    <w:rsid w:val="68BD5A29"/>
    <w:rsid w:val="68F8738C"/>
    <w:rsid w:val="6918027C"/>
    <w:rsid w:val="6923488C"/>
    <w:rsid w:val="6961354D"/>
    <w:rsid w:val="696555F9"/>
    <w:rsid w:val="69C5077C"/>
    <w:rsid w:val="69E138F0"/>
    <w:rsid w:val="6A636C33"/>
    <w:rsid w:val="6AB760B1"/>
    <w:rsid w:val="6B632BC7"/>
    <w:rsid w:val="6B7A7CF1"/>
    <w:rsid w:val="6BC715F7"/>
    <w:rsid w:val="6C4B2A1F"/>
    <w:rsid w:val="6C9910CB"/>
    <w:rsid w:val="6C9A13A4"/>
    <w:rsid w:val="6CE47847"/>
    <w:rsid w:val="6D480ABF"/>
    <w:rsid w:val="6D8C2D93"/>
    <w:rsid w:val="6D943D2C"/>
    <w:rsid w:val="6DAA0753"/>
    <w:rsid w:val="6DC5359F"/>
    <w:rsid w:val="6DCB563D"/>
    <w:rsid w:val="6E0E3563"/>
    <w:rsid w:val="6E314F00"/>
    <w:rsid w:val="6E4574D7"/>
    <w:rsid w:val="6E615696"/>
    <w:rsid w:val="6EB33504"/>
    <w:rsid w:val="6EBA6949"/>
    <w:rsid w:val="6ED26FF8"/>
    <w:rsid w:val="6EE46C2E"/>
    <w:rsid w:val="6F3530AA"/>
    <w:rsid w:val="6FF70BF6"/>
    <w:rsid w:val="6FF85B67"/>
    <w:rsid w:val="70031ECD"/>
    <w:rsid w:val="707C4A6F"/>
    <w:rsid w:val="708C5C5C"/>
    <w:rsid w:val="71FC5765"/>
    <w:rsid w:val="73252FF8"/>
    <w:rsid w:val="735A2D95"/>
    <w:rsid w:val="73E300F3"/>
    <w:rsid w:val="74031929"/>
    <w:rsid w:val="74850846"/>
    <w:rsid w:val="74B456D0"/>
    <w:rsid w:val="75182E4D"/>
    <w:rsid w:val="75514031"/>
    <w:rsid w:val="75883F57"/>
    <w:rsid w:val="75B6497C"/>
    <w:rsid w:val="75BE355C"/>
    <w:rsid w:val="75C8104B"/>
    <w:rsid w:val="75D13EDB"/>
    <w:rsid w:val="75FE5281"/>
    <w:rsid w:val="761E6B47"/>
    <w:rsid w:val="762D6C41"/>
    <w:rsid w:val="7670271D"/>
    <w:rsid w:val="768A7961"/>
    <w:rsid w:val="76C15081"/>
    <w:rsid w:val="76E80562"/>
    <w:rsid w:val="77714CB5"/>
    <w:rsid w:val="77B377A5"/>
    <w:rsid w:val="77BB2F75"/>
    <w:rsid w:val="789C76F2"/>
    <w:rsid w:val="78AA2525"/>
    <w:rsid w:val="79065E68"/>
    <w:rsid w:val="790766AE"/>
    <w:rsid w:val="792B0F5C"/>
    <w:rsid w:val="793E2200"/>
    <w:rsid w:val="79C655FA"/>
    <w:rsid w:val="7AB96C35"/>
    <w:rsid w:val="7B202E7F"/>
    <w:rsid w:val="7B97693B"/>
    <w:rsid w:val="7BAC4C92"/>
    <w:rsid w:val="7BF6061D"/>
    <w:rsid w:val="7C282C1A"/>
    <w:rsid w:val="7C5750AB"/>
    <w:rsid w:val="7C696652"/>
    <w:rsid w:val="7CAF02C2"/>
    <w:rsid w:val="7CBB7D19"/>
    <w:rsid w:val="7CE77254"/>
    <w:rsid w:val="7D28362B"/>
    <w:rsid w:val="7D543C78"/>
    <w:rsid w:val="7DBA3ACB"/>
    <w:rsid w:val="7DD915D4"/>
    <w:rsid w:val="7DEC095E"/>
    <w:rsid w:val="7E476AFA"/>
    <w:rsid w:val="7E5B5701"/>
    <w:rsid w:val="7EDC0E31"/>
    <w:rsid w:val="7EE632D4"/>
    <w:rsid w:val="7F8541C4"/>
    <w:rsid w:val="7FC745E9"/>
    <w:rsid w:val="7FEF3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00E76A75"/>
  <w15:docId w15:val="{0B958098-DAD6-4C46-8D64-2A285950F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Variable" w:semiHidden="1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F7184"/>
    <w:rPr>
      <w:rFonts w:ascii="Nirmala UI" w:eastAsiaTheme="minorEastAsia" w:hAnsi="Nirmala UI" w:cstheme="minorBidi"/>
      <w:sz w:val="18"/>
      <w:lang w:eastAsia="zh-CN"/>
    </w:rPr>
  </w:style>
  <w:style w:type="paragraph" w:styleId="Heading1">
    <w:name w:val="heading 1"/>
    <w:basedOn w:val="Normal"/>
    <w:next w:val="Normal"/>
    <w:link w:val="Heading1Char"/>
    <w:qFormat/>
    <w:pPr>
      <w:keepNext/>
      <w:keepLines/>
      <w:spacing w:before="580" w:after="570"/>
      <w:outlineLvl w:val="0"/>
    </w:pPr>
    <w:rPr>
      <w:rFonts w:ascii="Samsung Sharp Sans" w:hAnsi="Samsung Sharp Sans"/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pPr>
      <w:keepNext/>
      <w:keepLines/>
      <w:spacing w:before="260" w:after="260"/>
      <w:outlineLvl w:val="1"/>
    </w:pPr>
    <w:rPr>
      <w:rFonts w:ascii="Samsung Sharp Sans" w:hAnsi="Samsung Sharp Sans"/>
      <w:b/>
      <w:bCs/>
      <w:sz w:val="28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pPr>
      <w:keepNext/>
      <w:keepLines/>
      <w:spacing w:before="120" w:after="120"/>
      <w:outlineLvl w:val="2"/>
    </w:pPr>
    <w:rPr>
      <w:rFonts w:ascii="Poppins SemiBold" w:hAnsi="Poppins SemiBold"/>
      <w:bCs/>
      <w:sz w:val="22"/>
      <w:szCs w:val="32"/>
    </w:rPr>
  </w:style>
  <w:style w:type="paragraph" w:styleId="Heading4">
    <w:name w:val="heading 4"/>
    <w:basedOn w:val="Normal"/>
    <w:next w:val="Normal"/>
    <w:link w:val="Heading4Char"/>
    <w:unhideWhenUsed/>
    <w:qFormat/>
    <w:rsid w:val="00E8227C"/>
    <w:pPr>
      <w:keepNext/>
      <w:keepLines/>
      <w:spacing w:before="80"/>
      <w:outlineLvl w:val="3"/>
    </w:pPr>
    <w:rPr>
      <w:b/>
      <w:bCs/>
      <w:szCs w:val="18"/>
    </w:rPr>
  </w:style>
  <w:style w:type="paragraph" w:styleId="Heading5">
    <w:name w:val="heading 5"/>
    <w:basedOn w:val="Normal"/>
    <w:next w:val="Normal"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unhideWhenUsed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qFormat/>
    <w:rPr>
      <w:color w:val="800080"/>
      <w:u w:val="single"/>
    </w:rPr>
  </w:style>
  <w:style w:type="paragraph" w:styleId="Footer">
    <w:name w:val="foot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paragraph" w:styleId="Header">
    <w:name w:val="header"/>
    <w:basedOn w:val="Normal"/>
    <w:qFormat/>
    <w:pPr>
      <w:tabs>
        <w:tab w:val="center" w:pos="4153"/>
        <w:tab w:val="right" w:pos="8306"/>
      </w:tabs>
      <w:snapToGrid w:val="0"/>
    </w:pPr>
    <w:rPr>
      <w:szCs w:val="18"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NormalWeb">
    <w:name w:val="Normal (Web)"/>
    <w:qFormat/>
    <w:pPr>
      <w:spacing w:beforeAutospacing="1" w:afterAutospacing="1"/>
    </w:pPr>
    <w:rPr>
      <w:sz w:val="24"/>
      <w:szCs w:val="24"/>
      <w:lang w:eastAsia="zh-CN"/>
    </w:rPr>
  </w:style>
  <w:style w:type="table" w:styleId="TableGrid">
    <w:name w:val="Table Grid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customStyle="1" w:styleId="Comment">
    <w:name w:val="Comment"/>
    <w:basedOn w:val="DefaultParagraphFont"/>
    <w:qFormat/>
    <w:rPr>
      <w:rFonts w:ascii="Poppins" w:eastAsia="SimSun" w:hAnsi="Poppins"/>
      <w:color w:val="CFCFCF" w:themeColor="text1" w:themeTint="BF"/>
      <w:sz w:val="13"/>
      <w:lang w:val="en-US"/>
    </w:rPr>
  </w:style>
  <w:style w:type="character" w:customStyle="1" w:styleId="Heading1Char">
    <w:name w:val="Heading 1 Char"/>
    <w:link w:val="Heading1"/>
    <w:qFormat/>
    <w:rPr>
      <w:rFonts w:ascii="Samsung Sharp Sans" w:hAnsi="Samsung Sharp Sans"/>
      <w:b/>
      <w:bCs/>
      <w:kern w:val="44"/>
      <w:sz w:val="44"/>
      <w:szCs w:val="44"/>
    </w:rPr>
  </w:style>
  <w:style w:type="character" w:customStyle="1" w:styleId="Heading3Char">
    <w:name w:val="Heading 3 Char"/>
    <w:link w:val="Heading3"/>
    <w:qFormat/>
    <w:rPr>
      <w:rFonts w:ascii="Poppins SemiBold" w:hAnsi="Poppins SemiBold"/>
      <w:bCs/>
      <w:sz w:val="22"/>
      <w:szCs w:val="32"/>
    </w:rPr>
  </w:style>
  <w:style w:type="character" w:customStyle="1" w:styleId="Heading2Char">
    <w:name w:val="Heading 2 Char"/>
    <w:link w:val="Heading2"/>
    <w:qFormat/>
    <w:rPr>
      <w:rFonts w:ascii="Samsung Sharp Sans" w:hAnsi="Samsung Sharp Sans"/>
      <w:b/>
      <w:bCs/>
      <w:sz w:val="28"/>
      <w:szCs w:val="32"/>
    </w:rPr>
  </w:style>
  <w:style w:type="paragraph" w:customStyle="1" w:styleId="WPSOffice1">
    <w:name w:val="WPSOffice手动目录 1"/>
    <w:qFormat/>
  </w:style>
  <w:style w:type="character" w:styleId="PlaceholderText">
    <w:name w:val="Placeholder Text"/>
    <w:basedOn w:val="DefaultParagraphFont"/>
    <w:uiPriority w:val="99"/>
    <w:semiHidden/>
    <w:rsid w:val="002D666C"/>
    <w:rPr>
      <w:color w:val="808080"/>
    </w:rPr>
  </w:style>
  <w:style w:type="paragraph" w:styleId="ListParagraph">
    <w:name w:val="List Paragraph"/>
    <w:basedOn w:val="Normal"/>
    <w:uiPriority w:val="99"/>
    <w:qFormat/>
    <w:rsid w:val="002D666C"/>
    <w:pPr>
      <w:ind w:left="720"/>
      <w:contextualSpacing/>
    </w:pPr>
  </w:style>
  <w:style w:type="character" w:customStyle="1" w:styleId="hgkelc">
    <w:name w:val="hgkelc"/>
    <w:basedOn w:val="DefaultParagraphFont"/>
    <w:rsid w:val="002E0B8A"/>
  </w:style>
  <w:style w:type="character" w:styleId="UnresolvedMention">
    <w:name w:val="Unresolved Mention"/>
    <w:basedOn w:val="DefaultParagraphFont"/>
    <w:uiPriority w:val="99"/>
    <w:semiHidden/>
    <w:unhideWhenUsed/>
    <w:rsid w:val="00D663B6"/>
    <w:rPr>
      <w:color w:val="605E5C"/>
      <w:shd w:val="clear" w:color="auto" w:fill="E1DFDD"/>
    </w:rPr>
  </w:style>
  <w:style w:type="character" w:styleId="BookTitle">
    <w:name w:val="Book Title"/>
    <w:basedOn w:val="DefaultParagraphFont"/>
    <w:uiPriority w:val="33"/>
    <w:qFormat/>
    <w:rsid w:val="00CB0B57"/>
    <w:rPr>
      <w:b/>
      <w:bCs/>
      <w:i/>
      <w:iCs/>
      <w:spacing w:val="5"/>
    </w:rPr>
  </w:style>
  <w:style w:type="character" w:customStyle="1" w:styleId="ykmvie">
    <w:name w:val="ykmvie"/>
    <w:basedOn w:val="DefaultParagraphFont"/>
    <w:rsid w:val="00CB0B57"/>
  </w:style>
  <w:style w:type="table" w:styleId="PlainTable2">
    <w:name w:val="Plain Table 2"/>
    <w:basedOn w:val="TableNormal"/>
    <w:uiPriority w:val="42"/>
    <w:rsid w:val="00300DC6"/>
    <w:tblPr>
      <w:tblStyleRowBandSize w:val="1"/>
      <w:tblStyleColBandSize w:val="1"/>
      <w:tblBorders>
        <w:top w:val="single" w:sz="4" w:space="0" w:color="DFDFDF" w:themeColor="text1" w:themeTint="80"/>
        <w:bottom w:val="single" w:sz="4" w:space="0" w:color="DFDFD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character" w:styleId="Strong">
    <w:name w:val="Strong"/>
    <w:basedOn w:val="DefaultParagraphFont"/>
    <w:qFormat/>
    <w:rsid w:val="009E3C1C"/>
    <w:rPr>
      <w:b/>
      <w:bCs/>
    </w:rPr>
  </w:style>
  <w:style w:type="paragraph" w:styleId="Title">
    <w:name w:val="Title"/>
    <w:basedOn w:val="Normal"/>
    <w:next w:val="Normal"/>
    <w:link w:val="TitleChar"/>
    <w:qFormat/>
    <w:rsid w:val="004046E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rsid w:val="004046E5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character" w:customStyle="1" w:styleId="Heading4Char">
    <w:name w:val="Heading 4 Char"/>
    <w:basedOn w:val="DefaultParagraphFont"/>
    <w:link w:val="Heading4"/>
    <w:rsid w:val="000329D6"/>
    <w:rPr>
      <w:rFonts w:ascii="Nirmala UI" w:eastAsiaTheme="minorEastAsia" w:hAnsi="Nirmala UI" w:cstheme="minorBidi"/>
      <w:b/>
      <w:bCs/>
      <w:sz w:val="18"/>
      <w:szCs w:val="18"/>
      <w:lang w:eastAsia="zh-CN"/>
    </w:rPr>
  </w:style>
  <w:style w:type="table" w:styleId="GridTable4">
    <w:name w:val="Grid Table 4"/>
    <w:basedOn w:val="TableNormal"/>
    <w:uiPriority w:val="49"/>
    <w:rsid w:val="005D35B4"/>
    <w:tblPr>
      <w:tblStyleRowBandSize w:val="1"/>
      <w:tblStyleColBandSize w:val="1"/>
      <w:tblBorders>
        <w:top w:val="single" w:sz="4" w:space="0" w:color="D9D9D9" w:themeColor="text1" w:themeTint="99"/>
        <w:left w:val="single" w:sz="4" w:space="0" w:color="D9D9D9" w:themeColor="text1" w:themeTint="99"/>
        <w:bottom w:val="single" w:sz="4" w:space="0" w:color="D9D9D9" w:themeColor="text1" w:themeTint="99"/>
        <w:right w:val="single" w:sz="4" w:space="0" w:color="D9D9D9" w:themeColor="text1" w:themeTint="99"/>
        <w:insideH w:val="single" w:sz="4" w:space="0" w:color="D9D9D9" w:themeColor="text1" w:themeTint="99"/>
        <w:insideV w:val="single" w:sz="4" w:space="0" w:color="D9D9D9" w:themeColor="text1" w:themeTint="99"/>
      </w:tblBorders>
    </w:tblPr>
    <w:tblStylePr w:type="firstRow">
      <w:rPr>
        <w:b/>
        <w:bCs/>
        <w:color w:val="191919" w:themeColor="background1"/>
      </w:rPr>
      <w:tblPr/>
      <w:tcPr>
        <w:tcBorders>
          <w:top w:val="single" w:sz="4" w:space="0" w:color="C0C0C0" w:themeColor="text1"/>
          <w:left w:val="single" w:sz="4" w:space="0" w:color="C0C0C0" w:themeColor="text1"/>
          <w:bottom w:val="single" w:sz="4" w:space="0" w:color="C0C0C0" w:themeColor="text1"/>
          <w:right w:val="single" w:sz="4" w:space="0" w:color="C0C0C0" w:themeColor="text1"/>
          <w:insideH w:val="nil"/>
          <w:insideV w:val="nil"/>
        </w:tcBorders>
        <w:shd w:val="clear" w:color="auto" w:fill="C0C0C0" w:themeFill="text1"/>
      </w:tcPr>
    </w:tblStylePr>
    <w:tblStylePr w:type="lastRow">
      <w:rPr>
        <w:b/>
        <w:bCs/>
      </w:rPr>
      <w:tblPr/>
      <w:tcPr>
        <w:tcBorders>
          <w:top w:val="double" w:sz="4" w:space="0" w:color="C0C0C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text1" w:themeFillTint="33"/>
      </w:tcPr>
    </w:tblStylePr>
    <w:tblStylePr w:type="band1Horz">
      <w:tblPr/>
      <w:tcPr>
        <w:shd w:val="clear" w:color="auto" w:fill="F2F2F2" w:themeFill="text1" w:themeFillTint="33"/>
      </w:tcPr>
    </w:tblStylePr>
  </w:style>
  <w:style w:type="paragraph" w:styleId="Revision">
    <w:name w:val="Revision"/>
    <w:hidden/>
    <w:uiPriority w:val="99"/>
    <w:semiHidden/>
    <w:rsid w:val="00C53294"/>
    <w:rPr>
      <w:rFonts w:ascii="Nirmala UI" w:eastAsiaTheme="minorEastAsia" w:hAnsi="Nirmala UI" w:cstheme="minorBidi"/>
      <w:sz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16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3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2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numbering" Target="numbering.xml"/><Relationship Id="rId21" Type="http://schemas.microsoft.com/office/2007/relationships/hdphoto" Target="media/hdphoto1.wdp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gif"/><Relationship Id="rId23" Type="http://schemas.openxmlformats.org/officeDocument/2006/relationships/image" Target="media/image14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63A7413-0E3A-47FE-B1A1-F50AAD49C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2390</TotalTime>
  <Pages>1</Pages>
  <Words>1880</Words>
  <Characters>10716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Tam Long Yin</dc:creator>
  <cp:lastModifiedBy>Jax .</cp:lastModifiedBy>
  <cp:revision>430</cp:revision>
  <cp:lastPrinted>2023-03-23T14:13:00Z</cp:lastPrinted>
  <dcterms:created xsi:type="dcterms:W3CDTF">2021-08-18T06:52:00Z</dcterms:created>
  <dcterms:modified xsi:type="dcterms:W3CDTF">2023-03-23T14:14:00Z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1033-11.2.0.11191</vt:lpwstr>
  </property>
  <property fmtid="{D5CDD505-2E9C-101B-9397-08002B2CF9AE}" pid="3" name="ICV">
    <vt:lpwstr>C858D4B3343E4104B66711E8CFCDF5BE</vt:lpwstr>
  </property>
</Properties>
</file>