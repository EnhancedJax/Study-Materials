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CD983" w14:textId="4C3F7929" w:rsidR="00B05104" w:rsidRDefault="00B05104" w:rsidP="00B05104">
      <w:pPr>
        <w:pStyle w:val="Heading1"/>
      </w:pPr>
      <w:r>
        <w:t>Topic 8 – Heat</w:t>
      </w:r>
    </w:p>
    <w:p w14:paraId="4CC8A628" w14:textId="4EFDB5B5" w:rsidR="00B05104" w:rsidRDefault="00B05104" w:rsidP="00B05104">
      <w:r>
        <w:t xml:space="preserve">Specific heat capacity (c)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E=mc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</m:t>
        </m:r>
      </m:oMath>
      <w:r>
        <w:tab/>
      </w:r>
      <w:r>
        <w:tab/>
        <w:t>- E required to raise t of 1 kg substance by 1 K</w:t>
      </w:r>
    </w:p>
    <w:p w14:paraId="4E59EB17" w14:textId="2F970092" w:rsidR="00B05104" w:rsidRDefault="00B05104" w:rsidP="00B05104">
      <w:r>
        <w:t xml:space="preserve">Specific latent heat (L)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E=L</m:t>
        </m:r>
        <m:r>
          <m:rPr>
            <m:sty m:val="p"/>
          </m:rPr>
          <w:rPr>
            <w:rFonts w:ascii="Cambria Math" w:hAnsi="Cambria Math"/>
          </w:rPr>
          <m:t>m</m:t>
        </m:r>
      </m:oMath>
      <w:r>
        <w:tab/>
      </w:r>
      <w:r>
        <w:tab/>
      </w:r>
      <w:r>
        <w:tab/>
        <w:t>- E required to change state of 1 kg substance at constant t</w:t>
      </w:r>
    </w:p>
    <w:p w14:paraId="247D32C0" w14:textId="21C24951" w:rsidR="00B05104" w:rsidRDefault="00B05104" w:rsidP="00B05104">
      <w:pPr>
        <w:pStyle w:val="Heading2"/>
      </w:pPr>
      <w:r>
        <w:t>Molecule speeds</w:t>
      </w:r>
    </w:p>
    <w:p w14:paraId="358378C0" w14:textId="1776BA9C" w:rsidR="00B05104" w:rsidRPr="00B05104" w:rsidRDefault="00B05104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rms speed=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40E1BF66" w14:textId="58A81333" w:rsidR="00B05104" w:rsidRDefault="008C7E8E" w:rsidP="00B05104">
      <w:pPr>
        <w:rPr>
          <w:rFonts w:ascii="Nirmala UI" w:hAnsi="Nirmala UI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acc>
        <m:r>
          <w:rPr>
            <w:rFonts w:ascii="Cambria Math" w:hAnsi="Cambria Math"/>
          </w:rPr>
          <m:t xml:space="preserve">= </m:t>
        </m:r>
      </m:oMath>
      <w:r w:rsidR="00B05104">
        <w:rPr>
          <w:rFonts w:ascii="Nirmala UI" w:hAnsi="Nirmala UI"/>
        </w:rPr>
        <w:t>mean of sum of squares of speeds of individual molecules</w:t>
      </w:r>
    </w:p>
    <w:p w14:paraId="6D715418" w14:textId="64581BE8" w:rsidR="00B05104" w:rsidRPr="00B05104" w:rsidRDefault="00B05104" w:rsidP="00B05104">
      <w:pPr>
        <w:rPr>
          <w:rFonts w:ascii="Nirmala UI" w:hAnsi="Nirmala U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m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kT     where k=1.38×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-23</m:t>
              </m:r>
            </m:sup>
          </m:sSup>
          <m:r>
            <w:rPr>
              <w:rFonts w:ascii="Cambria Math" w:hAnsi="Cambria Math"/>
            </w:rPr>
            <m:t xml:space="preserve"> J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3338CBE" w14:textId="4872D9B2" w:rsidR="00B05104" w:rsidRDefault="00B05104" w:rsidP="00B05104">
      <w:pPr>
        <w:pStyle w:val="Heading2"/>
      </w:pPr>
      <w:r>
        <w:t>Ideal gas equation</w:t>
      </w:r>
    </w:p>
    <w:p w14:paraId="791661A5" w14:textId="5229B32E" w:rsidR="00B05104" w:rsidRPr="00B05104" w:rsidRDefault="00B05104" w:rsidP="00B05104">
      <m:oMathPara>
        <m:oMathParaPr>
          <m:jc m:val="left"/>
        </m:oMathParaPr>
        <m:oMath>
          <m:r>
            <w:rPr>
              <w:rFonts w:ascii="Cambria Math" w:hAnsi="Cambria Math"/>
            </w:rPr>
            <m:t>pV=Nkt      where N=Number of molecules=n×6.02×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23</m:t>
              </m:r>
            </m:sup>
          </m:sSup>
        </m:oMath>
      </m:oMathPara>
    </w:p>
    <w:p w14:paraId="3CE99192" w14:textId="22B35920" w:rsidR="00B05104" w:rsidRDefault="00B05104" w:rsidP="00B05104">
      <w:pPr>
        <w:rPr>
          <w:b/>
          <w:bCs/>
        </w:rPr>
      </w:pPr>
      <w:r w:rsidRPr="00B05104">
        <w:rPr>
          <w:b/>
          <w:bCs/>
        </w:rPr>
        <w:t>Conditions</w:t>
      </w:r>
      <w:r>
        <w:rPr>
          <w:b/>
          <w:bCs/>
        </w:rPr>
        <w:t>: molecules</w:t>
      </w:r>
    </w:p>
    <w:p w14:paraId="2B0787BA" w14:textId="3C518FF3" w:rsidR="00B05104" w:rsidRDefault="00B05104" w:rsidP="00B05104">
      <w:pPr>
        <w:pStyle w:val="ListParagraph"/>
        <w:numPr>
          <w:ilvl w:val="0"/>
          <w:numId w:val="30"/>
        </w:numPr>
      </w:pPr>
      <w:r>
        <w:t>Negligible size</w:t>
      </w:r>
    </w:p>
    <w:p w14:paraId="200C25F6" w14:textId="219092CF" w:rsidR="00B05104" w:rsidRDefault="00B05104" w:rsidP="00B05104">
      <w:pPr>
        <w:pStyle w:val="ListParagraph"/>
        <w:numPr>
          <w:ilvl w:val="0"/>
          <w:numId w:val="30"/>
        </w:numPr>
      </w:pPr>
      <w:r>
        <w:t>Identical</w:t>
      </w:r>
    </w:p>
    <w:p w14:paraId="4DE18D57" w14:textId="53B0D699" w:rsidR="00B05104" w:rsidRDefault="00B05104" w:rsidP="00B05104">
      <w:pPr>
        <w:pStyle w:val="ListParagraph"/>
        <w:numPr>
          <w:ilvl w:val="0"/>
          <w:numId w:val="30"/>
        </w:numPr>
      </w:pPr>
      <w:r>
        <w:t>Exert no force on each other except during collisions</w:t>
      </w:r>
    </w:p>
    <w:p w14:paraId="422581E6" w14:textId="1110515A" w:rsidR="00B05104" w:rsidRDefault="00B05104" w:rsidP="00B05104">
      <w:pPr>
        <w:pStyle w:val="ListParagraph"/>
        <w:numPr>
          <w:ilvl w:val="0"/>
          <w:numId w:val="30"/>
        </w:numPr>
      </w:pPr>
      <w:r>
        <w:t>Random motion</w:t>
      </w:r>
    </w:p>
    <w:p w14:paraId="3A0DA9C2" w14:textId="1B8B5634" w:rsidR="00B05104" w:rsidRDefault="00B05104">
      <w:r>
        <w:br w:type="page"/>
      </w:r>
    </w:p>
    <w:p w14:paraId="4B76C894" w14:textId="134E0ADD" w:rsidR="00B05104" w:rsidRDefault="00B05104" w:rsidP="00B05104">
      <w:pPr>
        <w:pStyle w:val="Heading1"/>
      </w:pPr>
      <w:r>
        <w:lastRenderedPageBreak/>
        <w:t>Topic 9 – Nuclear physics</w:t>
      </w:r>
    </w:p>
    <w:p w14:paraId="34037064" w14:textId="7A3C053E" w:rsidR="00B05104" w:rsidRDefault="00B05104" w:rsidP="00B05104">
      <w:pPr>
        <w:pStyle w:val="Heading2"/>
      </w:pPr>
      <w:r>
        <w:t>Particle interactions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05104" w14:paraId="2CD1553E" w14:textId="77777777" w:rsidTr="007D150F">
        <w:tc>
          <w:tcPr>
            <w:tcW w:w="3560" w:type="dxa"/>
            <w:tcBorders>
              <w:bottom w:val="single" w:sz="4" w:space="0" w:color="auto"/>
            </w:tcBorders>
          </w:tcPr>
          <w:p w14:paraId="7EE5B135" w14:textId="12AFA704" w:rsidR="00B05104" w:rsidRPr="007D150F" w:rsidRDefault="00B05104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Particle</w:t>
            </w:r>
          </w:p>
        </w:tc>
        <w:tc>
          <w:tcPr>
            <w:tcW w:w="3561" w:type="dxa"/>
            <w:tcBorders>
              <w:bottom w:val="single" w:sz="4" w:space="0" w:color="auto"/>
            </w:tcBorders>
          </w:tcPr>
          <w:p w14:paraId="4CCC4B0B" w14:textId="329067B0" w:rsidR="00B05104" w:rsidRPr="007D150F" w:rsidRDefault="00B05104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General equation</w:t>
            </w:r>
          </w:p>
        </w:tc>
        <w:tc>
          <w:tcPr>
            <w:tcW w:w="3561" w:type="dxa"/>
            <w:tcBorders>
              <w:bottom w:val="single" w:sz="4" w:space="0" w:color="auto"/>
            </w:tcBorders>
          </w:tcPr>
          <w:p w14:paraId="5467CA86" w14:textId="53486724" w:rsidR="00B05104" w:rsidRPr="007D150F" w:rsidRDefault="00B05104" w:rsidP="00B05104">
            <w:pPr>
              <w:rPr>
                <w:b/>
                <w:bCs/>
              </w:rPr>
            </w:pPr>
            <w:r w:rsidRPr="007D150F">
              <w:rPr>
                <w:b/>
                <w:bCs/>
              </w:rPr>
              <w:t>Dangers / effects</w:t>
            </w:r>
          </w:p>
        </w:tc>
      </w:tr>
      <w:tr w:rsidR="00B05104" w14:paraId="5B518E86" w14:textId="77777777" w:rsidTr="007D150F">
        <w:trPr>
          <w:trHeight w:val="288"/>
        </w:trPr>
        <w:tc>
          <w:tcPr>
            <w:tcW w:w="3560" w:type="dxa"/>
            <w:tcBorders>
              <w:top w:val="single" w:sz="4" w:space="0" w:color="auto"/>
            </w:tcBorders>
          </w:tcPr>
          <w:p w14:paraId="75BFE7D6" w14:textId="07BFB51D" w:rsidR="00B05104" w:rsidRDefault="00B05104" w:rsidP="00B05104">
            <w:r>
              <w:t>Alpha</w:t>
            </w:r>
          </w:p>
        </w:tc>
        <w:tc>
          <w:tcPr>
            <w:tcW w:w="3561" w:type="dxa"/>
            <w:tcBorders>
              <w:top w:val="single" w:sz="4" w:space="0" w:color="auto"/>
            </w:tcBorders>
          </w:tcPr>
          <w:p w14:paraId="5E2E0569" w14:textId="1494B0A3" w:rsidR="00B05104" w:rsidRPr="00B05104" w:rsidRDefault="008C7E8E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b-2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a-4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4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α</m:t>
                    </m:r>
                  </m:e>
                </m:sPre>
              </m:oMath>
            </m:oMathPara>
          </w:p>
        </w:tc>
        <w:tc>
          <w:tcPr>
            <w:tcW w:w="3561" w:type="dxa"/>
            <w:tcBorders>
              <w:top w:val="single" w:sz="4" w:space="0" w:color="auto"/>
            </w:tcBorders>
          </w:tcPr>
          <w:p w14:paraId="269272F9" w14:textId="096F278F" w:rsidR="00B05104" w:rsidRDefault="007D150F" w:rsidP="00B05104">
            <w:r>
              <w:t>High ionization (outside ok inside dead)</w:t>
            </w:r>
          </w:p>
        </w:tc>
      </w:tr>
      <w:tr w:rsidR="00B05104" w14:paraId="51B82D55" w14:textId="77777777" w:rsidTr="007D150F">
        <w:trPr>
          <w:trHeight w:val="288"/>
        </w:trPr>
        <w:tc>
          <w:tcPr>
            <w:tcW w:w="3560" w:type="dxa"/>
          </w:tcPr>
          <w:p w14:paraId="62D5A33D" w14:textId="1D01633F" w:rsidR="00B05104" w:rsidRDefault="00B05104" w:rsidP="00B05104">
            <w:r>
              <w:t>Beta</w:t>
            </w:r>
          </w:p>
        </w:tc>
        <w:tc>
          <w:tcPr>
            <w:tcW w:w="3561" w:type="dxa"/>
          </w:tcPr>
          <w:p w14:paraId="38E43EF7" w14:textId="562EF8BB" w:rsidR="00B05104" w:rsidRPr="00B05104" w:rsidRDefault="008C7E8E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b+1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β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2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1"/>
                            <w:szCs w:val="22"/>
                          </w:rPr>
                          <m:t>ν</m:t>
                        </m:r>
                      </m:e>
                    </m:acc>
                  </m:e>
                </m:sPre>
              </m:oMath>
            </m:oMathPara>
          </w:p>
        </w:tc>
        <w:tc>
          <w:tcPr>
            <w:tcW w:w="3561" w:type="dxa"/>
          </w:tcPr>
          <w:p w14:paraId="27506179" w14:textId="0ECEFCB9" w:rsidR="00B05104" w:rsidRDefault="007D150F" w:rsidP="00B05104">
            <w:r>
              <w:t>Moderate ionization</w:t>
            </w:r>
            <w:r w:rsidR="00123F88">
              <w:t xml:space="preserve"> (slight damage)</w:t>
            </w:r>
          </w:p>
        </w:tc>
      </w:tr>
      <w:tr w:rsidR="00B05104" w14:paraId="1FF409DE" w14:textId="77777777" w:rsidTr="007D150F">
        <w:trPr>
          <w:trHeight w:val="288"/>
        </w:trPr>
        <w:tc>
          <w:tcPr>
            <w:tcW w:w="3560" w:type="dxa"/>
          </w:tcPr>
          <w:p w14:paraId="21AFEF92" w14:textId="04501145" w:rsidR="00B05104" w:rsidRDefault="00B05104" w:rsidP="00B05104">
            <w:r>
              <w:t>Gamma</w:t>
            </w:r>
          </w:p>
        </w:tc>
        <w:tc>
          <w:tcPr>
            <w:tcW w:w="3561" w:type="dxa"/>
          </w:tcPr>
          <w:p w14:paraId="758677C5" w14:textId="0891355C" w:rsidR="00B05104" w:rsidRPr="00B05104" w:rsidRDefault="008C7E8E" w:rsidP="00B05104">
            <w:pPr>
              <w:jc w:val="left"/>
              <w:rPr>
                <w:sz w:val="21"/>
                <w:szCs w:val="22"/>
              </w:rPr>
            </w:pPr>
            <m:oMathPara>
              <m:oMathParaPr>
                <m:jc m:val="left"/>
              </m:oMathParaPr>
              <m:oMath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→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X</m:t>
                    </m:r>
                  </m:e>
                </m:sPre>
                <m:r>
                  <w:rPr>
                    <w:rFonts w:ascii="Cambria Math" w:hAnsi="Cambria Math"/>
                    <w:sz w:val="21"/>
                    <w:szCs w:val="22"/>
                  </w:rPr>
                  <m:t>+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  <w:sz w:val="21"/>
                        <w:szCs w:val="22"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0</m:t>
                    </m:r>
                  </m:sup>
                  <m:e>
                    <m:r>
                      <w:rPr>
                        <w:rFonts w:ascii="Cambria Math" w:hAnsi="Cambria Math"/>
                        <w:sz w:val="21"/>
                        <w:szCs w:val="22"/>
                      </w:rPr>
                      <m:t>γ</m:t>
                    </m:r>
                  </m:e>
                </m:sPre>
              </m:oMath>
            </m:oMathPara>
          </w:p>
        </w:tc>
        <w:tc>
          <w:tcPr>
            <w:tcW w:w="3561" w:type="dxa"/>
          </w:tcPr>
          <w:p w14:paraId="42ADC890" w14:textId="06744487" w:rsidR="00B05104" w:rsidRDefault="007D150F" w:rsidP="00B05104">
            <w:r>
              <w:t>Minimal ionization</w:t>
            </w:r>
          </w:p>
        </w:tc>
      </w:tr>
    </w:tbl>
    <w:p w14:paraId="3B7138AA" w14:textId="03B90C66" w:rsidR="007D150F" w:rsidRDefault="007D150F" w:rsidP="007D150F"/>
    <w:p w14:paraId="4F1EFA54" w14:textId="06070C24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Activity 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=-λN    where λ=3.84×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</m:oMath>
      </m:oMathPara>
    </w:p>
    <w:p w14:paraId="576975FA" w14:textId="71A0C3E1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-λt</m:t>
              </m:r>
            </m:sup>
          </m:sSup>
          <m:r>
            <w:rPr>
              <w:rFonts w:ascii="Cambria Math" w:hAnsi="Cambria Math"/>
            </w:rPr>
            <m:t xml:space="preserve">        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=Starting number of nuclei</m:t>
          </m:r>
        </m:oMath>
      </m:oMathPara>
    </w:p>
    <w:p w14:paraId="3F8776D0" w14:textId="427EDB71" w:rsidR="007D150F" w:rsidRPr="007D150F" w:rsidRDefault="007D150F" w:rsidP="007D150F"/>
    <w:p w14:paraId="38AB80CB" w14:textId="3E7DE9C5" w:rsidR="007D150F" w:rsidRPr="007D150F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 xml:space="preserve">         where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=half life</m:t>
          </m:r>
        </m:oMath>
      </m:oMathPara>
    </w:p>
    <w:p w14:paraId="0F6004B1" w14:textId="0BBF7807" w:rsidR="007D150F" w:rsidRDefault="00D84FE5" w:rsidP="00D84FE5">
      <w:pPr>
        <w:pStyle w:val="Heading2"/>
      </w:pPr>
      <w:r w:rsidRPr="00D84FE5">
        <w:rPr>
          <w:noProof/>
        </w:rPr>
        <w:drawing>
          <wp:anchor distT="0" distB="0" distL="114300" distR="114300" simplePos="0" relativeHeight="251658240" behindDoc="1" locked="0" layoutInCell="1" allowOverlap="1" wp14:anchorId="3E7B4C5F" wp14:editId="41804E8E">
            <wp:simplePos x="0" y="0"/>
            <wp:positionH relativeFrom="column">
              <wp:posOffset>3907569</wp:posOffset>
            </wp:positionH>
            <wp:positionV relativeFrom="paragraph">
              <wp:posOffset>539833</wp:posOffset>
            </wp:positionV>
            <wp:extent cx="2868930" cy="2242185"/>
            <wp:effectExtent l="0" t="0" r="762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Fusion &amp; fission</w:t>
      </w:r>
    </w:p>
    <w:p w14:paraId="4492302E" w14:textId="5188E4D4" w:rsidR="00D84FE5" w:rsidRPr="00D84FE5" w:rsidRDefault="00D84FE5" w:rsidP="00D84FE5">
      <w:pPr>
        <w:pStyle w:val="Heading3"/>
      </w:pPr>
      <w:r>
        <w:t>Binding energy</w:t>
      </w:r>
    </w:p>
    <w:p w14:paraId="720C642C" w14:textId="134599BD" w:rsidR="007D150F" w:rsidRPr="002C75C7" w:rsidRDefault="007D150F" w:rsidP="007D150F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Mass deficit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</m:oMath>
      </m:oMathPara>
    </w:p>
    <w:p w14:paraId="782E8E30" w14:textId="494E1512" w:rsidR="007D150F" w:rsidRPr="007D150F" w:rsidRDefault="007D150F" w:rsidP="007D150F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 xml:space="preserve">: 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E=933.75×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 (MeV)</m:t>
          </m:r>
        </m:oMath>
      </m:oMathPara>
    </w:p>
    <w:p w14:paraId="7E292C8F" w14:textId="3D215688" w:rsidR="006573CA" w:rsidRPr="00D84FE5" w:rsidRDefault="007D150F" w:rsidP="00D84FE5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m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 xml:space="preserve">:Binding energy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14:paraId="31F7B1E1" w14:textId="41CEBDDE" w:rsidR="006573CA" w:rsidRPr="00D84FE5" w:rsidRDefault="00D84FE5" w:rsidP="006573CA">
      <m:oMathPara>
        <m:oMathParaPr>
          <m:jc m:val="left"/>
        </m:oMathParaPr>
        <m:oMath>
          <m:r>
            <w:rPr>
              <w:rFonts w:ascii="Cambria Math" w:hAnsi="Cambria Math"/>
            </w:rPr>
            <m:t>Binding energy per nucleon=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356D5F3" w14:textId="255A9F20" w:rsidR="00D84FE5" w:rsidRDefault="00D84FE5" w:rsidP="006573CA"/>
    <w:p w14:paraId="20974BEB" w14:textId="6EEDF1D2" w:rsidR="00D84FE5" w:rsidRPr="00D84FE5" w:rsidRDefault="00D84FE5" w:rsidP="00D84FE5">
      <w:r>
        <w:t xml:space="preserve">Higher </w:t>
      </w:r>
      <m:oMath>
        <m:r>
          <m:rPr>
            <m:sty m:val="p"/>
          </m:rPr>
          <w:rPr>
            <w:rFonts w:ascii="Cambria Math" w:hAnsi="Cambria Math"/>
            <w:szCs w:val="18"/>
          </w:rPr>
          <m:t>Δ</m:t>
        </m:r>
        <m:r>
          <w:rPr>
            <w:rFonts w:ascii="Cambria Math" w:hAnsi="Cambria Math"/>
            <w:szCs w:val="18"/>
          </w:rPr>
          <m:t>E</m:t>
        </m:r>
        <m:sSup>
          <m:sSupPr>
            <m:ctrlPr>
              <w:rPr>
                <w:rFonts w:ascii="Cambria Math" w:hAnsi="Cambria Math"/>
                <w:i/>
                <w:szCs w:val="18"/>
              </w:rPr>
            </m:ctrlPr>
          </m:sSupPr>
          <m:e>
            <m:r>
              <w:rPr>
                <w:rFonts w:ascii="Cambria Math" w:hAnsi="Cambria Math"/>
                <w:szCs w:val="18"/>
              </w:rPr>
              <m:t>N</m:t>
            </m:r>
          </m:e>
          <m:sup>
            <m:r>
              <w:rPr>
                <w:rFonts w:ascii="Cambria Math" w:hAnsi="Cambria Math"/>
                <w:szCs w:val="18"/>
              </w:rPr>
              <m:t>-1</m:t>
            </m:r>
          </m:sup>
        </m:sSup>
        <m:r>
          <w:rPr>
            <w:rFonts w:ascii="Cambria Math" w:hAnsi="Cambria Math"/>
            <w:szCs w:val="18"/>
          </w:rPr>
          <m:t>→</m:t>
        </m:r>
        <m:r>
          <w:rPr>
            <w:rFonts w:ascii="Cambria Math" w:hAnsi="Cambria Math"/>
            <w:sz w:val="24"/>
            <w:szCs w:val="24"/>
          </w:rPr>
          <m:t xml:space="preserve"> </m:t>
        </m:r>
      </m:oMath>
      <w:r>
        <w:t>more stable as it requires more E to pull the nucleus apart</w:t>
      </w:r>
    </w:p>
    <w:p w14:paraId="1ADC1970" w14:textId="06C3FA48" w:rsidR="00D84FE5" w:rsidRPr="00D84FE5" w:rsidRDefault="00D84FE5" w:rsidP="00336A4B">
      <w:pPr>
        <w:pStyle w:val="Heading3"/>
      </w:pPr>
      <w:r>
        <w:t>Binding energy per nucleon graph</w:t>
      </w:r>
    </w:p>
    <w:p w14:paraId="22CCBAF0" w14:textId="5B3D368B" w:rsidR="00D84FE5" w:rsidRDefault="00D84FE5" w:rsidP="00D84FE5">
      <w:r>
        <w:t>Low N</w:t>
      </w:r>
      <w:r>
        <w:tab/>
        <w:t>Low</w:t>
      </w:r>
      <m:oMath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→ </m:t>
        </m:r>
      </m:oMath>
      <w:r>
        <w:t>less stable</w:t>
      </w:r>
      <m:oMath>
        <m:r>
          <w:rPr>
            <w:rFonts w:ascii="Cambria Math" w:hAnsi="Cambria Math"/>
          </w:rPr>
          <m:t xml:space="preserve"> → </m:t>
        </m:r>
      </m:oMath>
      <w:r>
        <w:t xml:space="preserve">weaker electrostatic force </w:t>
      </w:r>
      <w:r>
        <w:rPr>
          <w:rFonts w:hint="eastAsia"/>
        </w:rPr>
        <w:t>∴</w:t>
      </w:r>
      <w:r>
        <w:rPr>
          <w:rFonts w:hint="eastAsia"/>
        </w:rPr>
        <w:t xml:space="preserve"> </w:t>
      </w:r>
      <w:r>
        <w:t>Fusion</w:t>
      </w:r>
    </w:p>
    <w:p w14:paraId="551D6204" w14:textId="203FD7EB" w:rsidR="00D84FE5" w:rsidRPr="00D84FE5" w:rsidRDefault="00D84FE5" w:rsidP="00D84FE5">
      <w:r>
        <w:t xml:space="preserve">Fe is the most stable element as highest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</w:t>
      </w:r>
    </w:p>
    <w:p w14:paraId="5D0BA227" w14:textId="27655FF8" w:rsidR="00D84FE5" w:rsidRDefault="00D84FE5" w:rsidP="00D84FE5">
      <w:r>
        <w:t>High N</w:t>
      </w:r>
      <w:r>
        <w:tab/>
      </w:r>
      <m:oMath>
        <m:r>
          <w:rPr>
            <w:rFonts w:ascii="Cambria Math" w:hAnsi="Cambria Math"/>
          </w:rPr>
          <m:t>N↑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↓ → </m:t>
        </m:r>
      </m:oMath>
      <w:r>
        <w:t xml:space="preserve">less stable </w:t>
      </w:r>
      <w:r>
        <w:rPr>
          <w:rFonts w:hint="eastAsia"/>
        </w:rPr>
        <w:t>∴</w:t>
      </w:r>
      <w:r>
        <w:rPr>
          <w:rFonts w:hint="eastAsia"/>
        </w:rPr>
        <w:t xml:space="preserve"> </w:t>
      </w:r>
      <w:r>
        <w:t>Fission</w:t>
      </w:r>
    </w:p>
    <w:p w14:paraId="771F6F54" w14:textId="0BFED93D" w:rsidR="00336A4B" w:rsidRDefault="00336A4B" w:rsidP="00D84FE5"/>
    <w:p w14:paraId="4AE0A60B" w14:textId="54C62349" w:rsidR="00336A4B" w:rsidRDefault="00336A4B" w:rsidP="00D84FE5">
      <w:r>
        <w:t>Nuclear fusion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4E6D87" w:rsidRPr="004E6D87">
        <w:t>Small nuclides that combine together to make larger nuclei, releasing</w:t>
      </w:r>
      <w:r w:rsidR="004E6D87">
        <w:t xml:space="preserve"> E</w:t>
      </w:r>
    </w:p>
    <w:p w14:paraId="50448D1F" w14:textId="0BDD0EF8" w:rsidR="004E6D87" w:rsidRDefault="004E6D87" w:rsidP="00D84FE5">
      <w:pPr>
        <w:rPr>
          <w:b/>
          <w:bCs/>
        </w:rPr>
      </w:pPr>
      <w:r w:rsidRPr="004E6D87">
        <w:rPr>
          <w:b/>
          <w:bCs/>
        </w:rPr>
        <w:t xml:space="preserve">Fusion </w:t>
      </w:r>
      <w:r>
        <w:rPr>
          <w:b/>
          <w:bCs/>
        </w:rPr>
        <w:t>facts:</w:t>
      </w:r>
    </w:p>
    <w:p w14:paraId="0F7C20FB" w14:textId="0AAE496C" w:rsidR="004E6D87" w:rsidRDefault="004E6D87" w:rsidP="004E6D87">
      <w:pPr>
        <w:pStyle w:val="ListParagraph"/>
        <w:numPr>
          <w:ilvl w:val="0"/>
          <w:numId w:val="31"/>
        </w:numPr>
      </w:pPr>
      <w:r>
        <w:t>High KE and density required to fuse two nuclei, to overcome the electrostatic repulsion between protons</w:t>
      </w:r>
    </w:p>
    <w:p w14:paraId="1CAE0B93" w14:textId="145D192C" w:rsidR="00524010" w:rsidRDefault="004E6D87" w:rsidP="004E6D87">
      <w:pPr>
        <w:pStyle w:val="ListParagraph"/>
        <w:numPr>
          <w:ilvl w:val="0"/>
          <w:numId w:val="31"/>
        </w:numPr>
      </w:pPr>
      <w:r>
        <w:t>Fusion product mass less than sum of reactants as E released</w:t>
      </w:r>
    </w:p>
    <w:p w14:paraId="529B70DE" w14:textId="77777777" w:rsidR="00524010" w:rsidRDefault="00524010">
      <w:r>
        <w:br w:type="page"/>
      </w:r>
    </w:p>
    <w:p w14:paraId="5308D195" w14:textId="16BA9F6D" w:rsidR="004E6D87" w:rsidRDefault="00442BE7" w:rsidP="00524010">
      <w:pPr>
        <w:pStyle w:val="Heading1"/>
      </w:pPr>
      <w:r w:rsidRPr="00442BE7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C189CCD" wp14:editId="275B36D9">
            <wp:simplePos x="0" y="0"/>
            <wp:positionH relativeFrom="column">
              <wp:posOffset>3740758</wp:posOffset>
            </wp:positionH>
            <wp:positionV relativeFrom="paragraph">
              <wp:posOffset>456758</wp:posOffset>
            </wp:positionV>
            <wp:extent cx="2961640" cy="1971675"/>
            <wp:effectExtent l="0" t="0" r="0" b="952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4010">
        <w:t>Topic 10 – Simple harmonic motion (SHM)</w:t>
      </w:r>
    </w:p>
    <w:p w14:paraId="6EEB93CA" w14:textId="38055AD2" w:rsidR="00524010" w:rsidRDefault="00524010" w:rsidP="00524010">
      <w:pPr>
        <w:rPr>
          <w:b/>
          <w:bCs/>
        </w:rPr>
      </w:pPr>
      <w:r>
        <w:rPr>
          <w:b/>
          <w:bCs/>
        </w:rPr>
        <w:t>Conditions:</w:t>
      </w:r>
    </w:p>
    <w:p w14:paraId="76382910" w14:textId="2F1B92EF" w:rsidR="00524010" w:rsidRDefault="00524010" w:rsidP="00524010">
      <w:pPr>
        <w:pStyle w:val="ListParagraph"/>
        <w:numPr>
          <w:ilvl w:val="0"/>
          <w:numId w:val="32"/>
        </w:numPr>
      </w:pPr>
      <w:r>
        <w:t>A force continually trying to return object to center position</w:t>
      </w:r>
    </w:p>
    <w:p w14:paraId="6315BA79" w14:textId="1B8871F3" w:rsidR="00524010" w:rsidRDefault="00524010" w:rsidP="00524010">
      <w:pPr>
        <w:pStyle w:val="ListParagraph"/>
        <w:numPr>
          <w:ilvl w:val="0"/>
          <w:numId w:val="32"/>
        </w:numPr>
      </w:pPr>
      <w:r>
        <w:t>F</w:t>
      </w:r>
      <m:oMath>
        <m:r>
          <w:rPr>
            <w:rFonts w:ascii="Cambria Math" w:hAnsi="Cambria Math"/>
          </w:rPr>
          <m:t xml:space="preserve"> ∝ </m:t>
        </m:r>
      </m:oMath>
      <w:r>
        <w:t>displacement from center position</w:t>
      </w:r>
    </w:p>
    <w:p w14:paraId="08A3366A" w14:textId="56A8D715" w:rsidR="00524010" w:rsidRDefault="00524010" w:rsidP="00524010"/>
    <w:p w14:paraId="3DB5F136" w14:textId="16DB5BEE" w:rsidR="00524010" w:rsidRPr="001E6157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Restoring force F=-kx       where x=displacement</m:t>
          </m:r>
        </m:oMath>
      </m:oMathPara>
    </w:p>
    <w:p w14:paraId="7862752D" w14:textId="2B858892" w:rsidR="001E6157" w:rsidRPr="001E6157" w:rsidRDefault="008C7E8E" w:rsidP="0052401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swing</m:t>
            </m:r>
          </m:sub>
        </m:sSub>
        <m:r>
          <w:rPr>
            <w:rFonts w:ascii="Cambria Math" w:hAnsi="Cambria Math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l</m:t>
                </m:r>
              </m:num>
              <m:den>
                <m:r>
                  <w:rPr>
                    <w:rFonts w:ascii="Cambria Math" w:hAnsi="Cambria Math"/>
                  </w:rPr>
                  <m:t>g</m:t>
                </m:r>
              </m:den>
            </m:f>
          </m:e>
        </m:rad>
      </m:oMath>
      <w:r w:rsidR="00582044">
        <w:t xml:space="preserve"> </w:t>
      </w:r>
    </w:p>
    <w:p w14:paraId="5BF57B12" w14:textId="22BF9232" w:rsidR="001E6157" w:rsidRPr="00524010" w:rsidRDefault="008C7E8E" w:rsidP="0052401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bob</m:t>
              </m:r>
            </m:sub>
          </m:sSub>
          <m:r>
            <w:rPr>
              <w:rFonts w:ascii="Cambria Math" w:hAnsi="Cambria Math"/>
            </w:rPr>
            <m:t>=2π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e>
          </m:rad>
        </m:oMath>
      </m:oMathPara>
    </w:p>
    <w:p w14:paraId="7E69F6D8" w14:textId="2FCCA9B6" w:rsidR="00524010" w:rsidRDefault="00524010" w:rsidP="00524010"/>
    <w:p w14:paraId="2EA29F75" w14:textId="265023FC" w:rsidR="00524010" w:rsidRPr="00524010" w:rsidRDefault="004F3F90" w:rsidP="00524010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65E5B40" wp14:editId="177C8833">
            <wp:simplePos x="0" y="0"/>
            <wp:positionH relativeFrom="column">
              <wp:posOffset>5522347</wp:posOffset>
            </wp:positionH>
            <wp:positionV relativeFrom="paragraph">
              <wp:posOffset>367854</wp:posOffset>
            </wp:positionV>
            <wp:extent cx="1220260" cy="3032125"/>
            <wp:effectExtent l="0" t="0" r="0" b="0"/>
            <wp:wrapNone/>
            <wp:docPr id="2" name="Picture 2" descr="Simple Harmonic Mo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Harmonic Mo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44" r="46919"/>
                    <a:stretch/>
                  </pic:blipFill>
                  <pic:spPr bwMode="auto">
                    <a:xfrm>
                      <a:off x="0" y="0"/>
                      <a:ext cx="1220260" cy="303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010" w:rsidRPr="00524010">
        <w:rPr>
          <w:u w:val="single"/>
        </w:rPr>
        <w:t xml:space="preserve">Assuming </w:t>
      </w:r>
      <m:oMath>
        <m:r>
          <w:rPr>
            <w:rFonts w:ascii="Cambria Math" w:hAnsi="Cambria Math"/>
            <w:u w:val="single"/>
          </w:rPr>
          <m:t>t=0,x=A &amp;&amp; t=0, v=0</m:t>
        </m:r>
      </m:oMath>
      <w:r w:rsidR="00524010">
        <w:rPr>
          <w:u w:val="single"/>
        </w:rPr>
        <w:t>:</w:t>
      </w:r>
    </w:p>
    <w:p w14:paraId="4E0A3EA6" w14:textId="177E5D4F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x=A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  <m:r>
            <w:rPr>
              <w:rFonts w:ascii="Cambria Math" w:hAnsi="Cambria Math"/>
            </w:rPr>
            <m:t xml:space="preserve">      where A=amplitude of bob 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 xml:space="preserve"> radius of swing</m:t>
          </m:r>
        </m:oMath>
      </m:oMathPara>
    </w:p>
    <w:p w14:paraId="043473E9" w14:textId="2EF8B814" w:rsidR="00524010" w:rsidRPr="00524010" w:rsidRDefault="00524010" w:rsidP="00524010">
      <m:oMath>
        <m:r>
          <w:rPr>
            <w:rFonts w:ascii="Cambria Math" w:hAnsi="Cambria Math"/>
          </w:rPr>
          <m:t>F=-kA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ωt</m:t>
            </m:r>
          </m:e>
        </m:func>
      </m:oMath>
      <w:r w:rsidR="00442BE7" w:rsidRPr="00442BE7">
        <w:rPr>
          <w:noProof/>
        </w:rPr>
        <w:t xml:space="preserve"> </w:t>
      </w:r>
    </w:p>
    <w:p w14:paraId="1F1DC5DC" w14:textId="1BFCC76E" w:rsidR="00524010" w:rsidRPr="0052401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v=-Aω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ωt</m:t>
              </m:r>
            </m:e>
          </m:func>
        </m:oMath>
      </m:oMathPara>
    </w:p>
    <w:p w14:paraId="4E8D78C9" w14:textId="49CF7AB9" w:rsidR="00524010" w:rsidRPr="004F3F90" w:rsidRDefault="00524010" w:rsidP="00524010">
      <m:oMathPara>
        <m:oMathParaPr>
          <m:jc m:val="left"/>
        </m:oMathParaPr>
        <m:oMath>
          <m:r>
            <w:rPr>
              <w:rFonts w:ascii="Cambria Math" w:hAnsi="Cambria Math"/>
            </w:rPr>
            <m:t>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</m:t>
          </m:r>
        </m:oMath>
      </m:oMathPara>
    </w:p>
    <w:p w14:paraId="11553397" w14:textId="37C4E1BB" w:rsidR="004F3F90" w:rsidRDefault="004F3F90" w:rsidP="004F3F90">
      <w:pPr>
        <w:pStyle w:val="Heading3"/>
      </w:pPr>
      <w:r>
        <w:t>Graphs</w:t>
      </w:r>
    </w:p>
    <w:p w14:paraId="1714A1B9" w14:textId="7544F732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offset</m:t>
          </m:r>
        </m:oMath>
      </m:oMathPara>
    </w:p>
    <w:p w14:paraId="71CC2296" w14:textId="68ABAECE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-t: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offset</m:t>
          </m:r>
        </m:oMath>
      </m:oMathPara>
    </w:p>
    <w:p w14:paraId="597EDE5D" w14:textId="40EA5EB2" w:rsidR="00442BE7" w:rsidRDefault="00442BE7" w:rsidP="00442BE7">
      <w:pPr>
        <w:pStyle w:val="Heading2"/>
      </w:pPr>
      <w:r>
        <w:t>Conservation of energy</w:t>
      </w:r>
    </w:p>
    <w:p w14:paraId="7A3F99D8" w14:textId="60873FD0" w:rsidR="00442BE7" w:rsidRPr="00442BE7" w:rsidRDefault="00442BE7" w:rsidP="00442BE7">
      <w:pPr>
        <w:rPr>
          <w:u w:val="single"/>
        </w:rPr>
      </w:pPr>
      <w:r w:rsidRPr="00442BE7">
        <w:rPr>
          <w:u w:val="single"/>
        </w:rPr>
        <w:t>Free oscillations have all E conserved.</w:t>
      </w:r>
    </w:p>
    <w:p w14:paraId="01F49FD9" w14:textId="3FA803E7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14:paraId="4F904542" w14:textId="02002DD8" w:rsidR="00442BE7" w:rsidRPr="00442BE7" w:rsidRDefault="00442BE7" w:rsidP="00442BE7">
      <m:oMathPara>
        <m:oMathParaPr>
          <m:jc m:val="left"/>
        </m:oMathParaPr>
        <m:oMath>
          <m:r>
            <w:rPr>
              <w:rFonts w:ascii="Cambria Math" w:hAnsi="Cambria Math"/>
            </w:rPr>
            <m:t>GP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swing</m:t>
              </m:r>
            </m:sub>
          </m:sSub>
          <m:r>
            <w:rPr>
              <w:rFonts w:ascii="Cambria Math" w:hAnsi="Cambria Math"/>
            </w:rPr>
            <m:t>=mgh</m:t>
          </m:r>
        </m:oMath>
      </m:oMathPara>
    </w:p>
    <w:p w14:paraId="5BEB7163" w14:textId="3CD50548" w:rsidR="00442BE7" w:rsidRPr="00442BE7" w:rsidRDefault="00442BE7" w:rsidP="00442BE7">
      <m:oMath>
        <m:r>
          <w:rPr>
            <w:rFonts w:ascii="Cambria Math" w:hAnsi="Cambria Math"/>
          </w:rPr>
          <m:t>GP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bob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Fx</m:t>
        </m:r>
      </m:oMath>
      <w:r w:rsidR="00582044">
        <w:t xml:space="preserve"> </w:t>
      </w:r>
    </w:p>
    <w:p w14:paraId="67EB591D" w14:textId="5338767E" w:rsidR="00442BE7" w:rsidRDefault="001E6157" w:rsidP="001E6157">
      <w:pPr>
        <w:pStyle w:val="Heading2"/>
      </w:pPr>
      <w:r>
        <w:t>Terminologies</w:t>
      </w:r>
    </w:p>
    <w:p w14:paraId="3826A9B9" w14:textId="2698C90F" w:rsidR="00582044" w:rsidRDefault="00582044" w:rsidP="00582044">
      <w:pPr>
        <w:pStyle w:val="Heading3"/>
      </w:pPr>
      <w:r>
        <w:t>Resonance</w:t>
      </w:r>
    </w:p>
    <w:p w14:paraId="4E661EE3" w14:textId="5DBEA97E" w:rsidR="004F3F90" w:rsidRPr="004F3F90" w:rsidRDefault="004F3F90" w:rsidP="004F3F90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applied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→A⇈</m:t>
          </m:r>
        </m:oMath>
      </m:oMathPara>
    </w:p>
    <w:p w14:paraId="0B31AF8F" w14:textId="569D9087" w:rsidR="00582044" w:rsidRPr="00582044" w:rsidRDefault="00582044" w:rsidP="00582044">
      <w:r w:rsidRPr="00582044">
        <w:t>When the frequency of the applied force to an oscillating system is equal to its natural frequency</w:t>
      </w:r>
      <w:r w:rsidR="00A4626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82044">
        <w:t>, the amplitude of the resulting oscillations increases significantly</w:t>
      </w:r>
      <w:bookmarkStart w:id="0" w:name="_GoBack"/>
      <w:bookmarkEnd w:id="0"/>
    </w:p>
    <w:p w14:paraId="161965BA" w14:textId="277D7554" w:rsidR="00582044" w:rsidRDefault="00582044" w:rsidP="00582044">
      <w:pPr>
        <w:pStyle w:val="Heading3"/>
      </w:pPr>
      <w:r>
        <w:t>Damping</w:t>
      </w:r>
    </w:p>
    <w:p w14:paraId="130AEDD6" w14:textId="51E54A6C" w:rsidR="00654A72" w:rsidRPr="00654A72" w:rsidRDefault="00654A72" w:rsidP="00654A7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resistive</m:t>
              </m:r>
            </m:sub>
          </m:sSub>
          <m:r>
            <w:rPr>
              <w:rFonts w:ascii="Cambria Math" w:hAnsi="Cambria Math"/>
            </w:rPr>
            <m:t>→↓E&amp;A</m:t>
          </m:r>
        </m:oMath>
      </m:oMathPara>
    </w:p>
    <w:p w14:paraId="4F26997E" w14:textId="0D92F62E" w:rsidR="001E6157" w:rsidRDefault="00654A72" w:rsidP="001E6157">
      <w:r>
        <w:t>R</w:t>
      </w:r>
      <w:r>
        <w:t>eduction in energy and</w:t>
      </w:r>
      <w:r>
        <w:t xml:space="preserve"> </w:t>
      </w:r>
      <w:r>
        <w:t>amplitude</w:t>
      </w:r>
      <w:r>
        <w:t xml:space="preserve"> </w:t>
      </w:r>
      <w:r>
        <w:t>of oscillations due</w:t>
      </w:r>
      <w:r>
        <w:t xml:space="preserve"> </w:t>
      </w:r>
      <w:r>
        <w:t>to</w:t>
      </w:r>
      <w:r>
        <w:t xml:space="preserve"> </w:t>
      </w:r>
      <w:r>
        <w:t>resistive</w:t>
      </w:r>
      <w:r>
        <w:t xml:space="preserve"> </w:t>
      </w:r>
      <w:r>
        <w:t>forces on the oscillating</w:t>
      </w:r>
      <w:r>
        <w:t xml:space="preserve"> </w:t>
      </w:r>
      <w:r>
        <w:t>system</w:t>
      </w:r>
    </w:p>
    <w:p w14:paraId="59FAE8D9" w14:textId="77777777" w:rsidR="00F23017" w:rsidRDefault="00F23017" w:rsidP="001E6157"/>
    <w:p w14:paraId="1232E031" w14:textId="0F254320" w:rsidR="00654A72" w:rsidRDefault="00654A72" w:rsidP="00654A72">
      <w:pPr>
        <w:rPr>
          <w:b/>
        </w:rPr>
      </w:pPr>
      <w:r>
        <w:rPr>
          <w:b/>
        </w:rPr>
        <w:t>Types of damping:</w:t>
      </w:r>
    </w:p>
    <w:p w14:paraId="238CD20F" w14:textId="6B306FCF" w:rsidR="00654A72" w:rsidRDefault="00654A72" w:rsidP="00654A72">
      <w:pPr>
        <w:pStyle w:val="ListParagraph"/>
        <w:numPr>
          <w:ilvl w:val="0"/>
          <w:numId w:val="34"/>
        </w:numPr>
      </w:pPr>
      <w:r>
        <w:t>Light / under:</w:t>
      </w:r>
      <w:r>
        <w:tab/>
      </w:r>
      <w:r>
        <w:tab/>
      </w:r>
      <m:oMath>
        <m:r>
          <w:rPr>
            <w:rFonts w:ascii="Cambria Math" w:hAnsi="Cambria Math"/>
          </w:rPr>
          <m:t>A↓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674A90F1" w14:textId="1791C5B7" w:rsidR="00654A72" w:rsidRDefault="00654A72" w:rsidP="00654A72">
      <w:pPr>
        <w:pStyle w:val="ListParagraph"/>
        <w:numPr>
          <w:ilvl w:val="0"/>
          <w:numId w:val="34"/>
        </w:numPr>
      </w:pPr>
      <w:r>
        <w:t>Critical:</w:t>
      </w:r>
      <w:r>
        <w:tab/>
      </w:r>
      <w:r>
        <w:tab/>
      </w:r>
      <m:oMath>
        <m:r>
          <w:rPr>
            <w:rFonts w:ascii="Cambria Math" w:hAnsi="Cambria Math"/>
          </w:rPr>
          <m:t>A↓by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func>
        <m:r>
          <w:rPr>
            <w:rFonts w:ascii="Cambria Math" w:hAnsi="Cambria Math"/>
          </w:rPr>
          <m:t>without oscillation</m:t>
        </m:r>
      </m:oMath>
    </w:p>
    <w:p w14:paraId="2CF13513" w14:textId="1CC7F7CC" w:rsidR="00654A72" w:rsidRPr="00654A72" w:rsidRDefault="00654A72" w:rsidP="00654A72">
      <w:pPr>
        <w:pStyle w:val="ListParagraph"/>
        <w:numPr>
          <w:ilvl w:val="0"/>
          <w:numId w:val="34"/>
        </w:numPr>
      </w:pPr>
      <w:r>
        <w:t>Heavy / over:</w:t>
      </w:r>
      <w:r>
        <w:tab/>
      </w:r>
      <w:r>
        <w:tab/>
      </w:r>
      <m:oMath>
        <m:r>
          <w:rPr>
            <w:rFonts w:ascii="Cambria Math" w:hAnsi="Cambria Math"/>
          </w:rPr>
          <m:t>A↓slowly</m:t>
        </m:r>
      </m:oMath>
    </w:p>
    <w:sectPr w:rsidR="00654A72" w:rsidRPr="00654A72">
      <w:footerReference w:type="default" r:id="rId14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BCE1D" w14:textId="77777777" w:rsidR="008C7E8E" w:rsidRDefault="008C7E8E" w:rsidP="008A5856">
      <w:r>
        <w:separator/>
      </w:r>
    </w:p>
  </w:endnote>
  <w:endnote w:type="continuationSeparator" w:id="0">
    <w:p w14:paraId="0E7D2D38" w14:textId="77777777" w:rsidR="008C7E8E" w:rsidRDefault="008C7E8E" w:rsidP="008A5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Variable Text">
    <w:altName w:val="Segoe UI"/>
    <w:charset w:val="00"/>
    <w:family w:val="auto"/>
    <w:pitch w:val="variable"/>
    <w:sig w:usb0="A00002FF" w:usb1="0000000B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JetBrains Mono">
    <w:altName w:val="Nirmala UI"/>
    <w:charset w:val="00"/>
    <w:family w:val="modern"/>
    <w:pitch w:val="fixed"/>
    <w:sig w:usb0="A00402FF" w:usb1="1200F9FB" w:usb2="02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0A092" w14:textId="77777777" w:rsidR="003026E8" w:rsidRDefault="008C7E8E" w:rsidP="008A58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AB767C" wp14:editId="15ED508F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DB63A5" w14:textId="77777777" w:rsidR="003026E8" w:rsidRDefault="008C7E8E" w:rsidP="008A5856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AB76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" filled="f" stroked="f" strokeweight=".5pt">
              <v:textbox style="mso-fit-shape-to-text:t" inset="0,0,0,0">
                <w:txbxContent>
                  <w:p w14:paraId="29DB63A5" w14:textId="77777777" w:rsidR="003026E8" w:rsidRDefault="008C7E8E" w:rsidP="008A5856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DE43D" w14:textId="77777777" w:rsidR="008C7E8E" w:rsidRDefault="008C7E8E" w:rsidP="008A5856">
      <w:r>
        <w:separator/>
      </w:r>
    </w:p>
  </w:footnote>
  <w:footnote w:type="continuationSeparator" w:id="0">
    <w:p w14:paraId="584EF776" w14:textId="77777777" w:rsidR="008C7E8E" w:rsidRDefault="008C7E8E" w:rsidP="008A58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6977"/>
    <w:multiLevelType w:val="hybridMultilevel"/>
    <w:tmpl w:val="874E35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553D96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3C343B"/>
    <w:multiLevelType w:val="hybridMultilevel"/>
    <w:tmpl w:val="FEF0E8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E254F3"/>
    <w:multiLevelType w:val="hybridMultilevel"/>
    <w:tmpl w:val="57E6A99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3A7EE4"/>
    <w:multiLevelType w:val="hybridMultilevel"/>
    <w:tmpl w:val="F938A0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7C22DA"/>
    <w:multiLevelType w:val="hybridMultilevel"/>
    <w:tmpl w:val="FB4295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B08FA"/>
    <w:multiLevelType w:val="hybridMultilevel"/>
    <w:tmpl w:val="1F3A50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252A90"/>
    <w:multiLevelType w:val="hybridMultilevel"/>
    <w:tmpl w:val="3D984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2228D2"/>
    <w:multiLevelType w:val="hybridMultilevel"/>
    <w:tmpl w:val="9E98D2B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DF00DD"/>
    <w:multiLevelType w:val="hybridMultilevel"/>
    <w:tmpl w:val="A6EA0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53FF6"/>
    <w:multiLevelType w:val="hybridMultilevel"/>
    <w:tmpl w:val="72A0EFE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0720A5"/>
    <w:multiLevelType w:val="hybridMultilevel"/>
    <w:tmpl w:val="04C2BFC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B5CE4"/>
    <w:multiLevelType w:val="hybridMultilevel"/>
    <w:tmpl w:val="67C8CE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A12D3"/>
    <w:multiLevelType w:val="hybridMultilevel"/>
    <w:tmpl w:val="8AFC902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487849"/>
    <w:multiLevelType w:val="hybridMultilevel"/>
    <w:tmpl w:val="93989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C330ED"/>
    <w:multiLevelType w:val="hybridMultilevel"/>
    <w:tmpl w:val="0D7EFA9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F554F9F"/>
    <w:multiLevelType w:val="hybridMultilevel"/>
    <w:tmpl w:val="C322902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0E3032F"/>
    <w:multiLevelType w:val="hybridMultilevel"/>
    <w:tmpl w:val="F30EFF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0E7288A"/>
    <w:multiLevelType w:val="hybridMultilevel"/>
    <w:tmpl w:val="01764B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A46E4"/>
    <w:multiLevelType w:val="hybridMultilevel"/>
    <w:tmpl w:val="782E1E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D6344"/>
    <w:multiLevelType w:val="hybridMultilevel"/>
    <w:tmpl w:val="8D06C8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58073F7"/>
    <w:multiLevelType w:val="hybridMultilevel"/>
    <w:tmpl w:val="0400E2B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667D4A"/>
    <w:multiLevelType w:val="hybridMultilevel"/>
    <w:tmpl w:val="9F6C602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CB6CCD"/>
    <w:multiLevelType w:val="hybridMultilevel"/>
    <w:tmpl w:val="1610D40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9A6752"/>
    <w:multiLevelType w:val="hybridMultilevel"/>
    <w:tmpl w:val="8E5CEB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2D22F1"/>
    <w:multiLevelType w:val="hybridMultilevel"/>
    <w:tmpl w:val="8AFC902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90D0400"/>
    <w:multiLevelType w:val="hybridMultilevel"/>
    <w:tmpl w:val="6896C50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CF97B17"/>
    <w:multiLevelType w:val="hybridMultilevel"/>
    <w:tmpl w:val="BB3212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C00DC"/>
    <w:multiLevelType w:val="hybridMultilevel"/>
    <w:tmpl w:val="3C1C82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6214DF5"/>
    <w:multiLevelType w:val="hybridMultilevel"/>
    <w:tmpl w:val="8EC247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F142FA"/>
    <w:multiLevelType w:val="hybridMultilevel"/>
    <w:tmpl w:val="0324E7B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201FC4"/>
    <w:multiLevelType w:val="hybridMultilevel"/>
    <w:tmpl w:val="CA362A8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754657"/>
    <w:multiLevelType w:val="hybridMultilevel"/>
    <w:tmpl w:val="9FF4BC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5812F6"/>
    <w:multiLevelType w:val="hybridMultilevel"/>
    <w:tmpl w:val="48AEB8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4"/>
  </w:num>
  <w:num w:numId="3">
    <w:abstractNumId w:val="12"/>
  </w:num>
  <w:num w:numId="4">
    <w:abstractNumId w:val="18"/>
  </w:num>
  <w:num w:numId="5">
    <w:abstractNumId w:val="27"/>
  </w:num>
  <w:num w:numId="6">
    <w:abstractNumId w:val="29"/>
  </w:num>
  <w:num w:numId="7">
    <w:abstractNumId w:val="0"/>
  </w:num>
  <w:num w:numId="8">
    <w:abstractNumId w:val="7"/>
  </w:num>
  <w:num w:numId="9">
    <w:abstractNumId w:val="11"/>
  </w:num>
  <w:num w:numId="10">
    <w:abstractNumId w:val="28"/>
  </w:num>
  <w:num w:numId="11">
    <w:abstractNumId w:val="24"/>
  </w:num>
  <w:num w:numId="12">
    <w:abstractNumId w:val="10"/>
  </w:num>
  <w:num w:numId="13">
    <w:abstractNumId w:val="22"/>
  </w:num>
  <w:num w:numId="14">
    <w:abstractNumId w:val="31"/>
  </w:num>
  <w:num w:numId="15">
    <w:abstractNumId w:val="25"/>
  </w:num>
  <w:num w:numId="16">
    <w:abstractNumId w:val="2"/>
  </w:num>
  <w:num w:numId="17">
    <w:abstractNumId w:val="6"/>
  </w:num>
  <w:num w:numId="18">
    <w:abstractNumId w:val="21"/>
  </w:num>
  <w:num w:numId="19">
    <w:abstractNumId w:val="20"/>
  </w:num>
  <w:num w:numId="20">
    <w:abstractNumId w:val="15"/>
  </w:num>
  <w:num w:numId="21">
    <w:abstractNumId w:val="23"/>
  </w:num>
  <w:num w:numId="22">
    <w:abstractNumId w:val="16"/>
  </w:num>
  <w:num w:numId="23">
    <w:abstractNumId w:val="26"/>
  </w:num>
  <w:num w:numId="24">
    <w:abstractNumId w:val="3"/>
  </w:num>
  <w:num w:numId="25">
    <w:abstractNumId w:val="1"/>
  </w:num>
  <w:num w:numId="26">
    <w:abstractNumId w:val="4"/>
  </w:num>
  <w:num w:numId="27">
    <w:abstractNumId w:val="19"/>
  </w:num>
  <w:num w:numId="28">
    <w:abstractNumId w:val="13"/>
  </w:num>
  <w:num w:numId="29">
    <w:abstractNumId w:val="32"/>
  </w:num>
  <w:num w:numId="30">
    <w:abstractNumId w:val="8"/>
  </w:num>
  <w:num w:numId="31">
    <w:abstractNumId w:val="17"/>
  </w:num>
  <w:num w:numId="32">
    <w:abstractNumId w:val="30"/>
  </w:num>
  <w:num w:numId="33">
    <w:abstractNumId w:val="5"/>
  </w:num>
  <w:num w:numId="34">
    <w:abstractNumId w:val="3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F5E5BE9"/>
    <w:rsid w:val="00001EB5"/>
    <w:rsid w:val="000347CE"/>
    <w:rsid w:val="00057CE0"/>
    <w:rsid w:val="0006395B"/>
    <w:rsid w:val="00065413"/>
    <w:rsid w:val="0006752C"/>
    <w:rsid w:val="00092703"/>
    <w:rsid w:val="000C70D5"/>
    <w:rsid w:val="0010634C"/>
    <w:rsid w:val="001066A1"/>
    <w:rsid w:val="001157FF"/>
    <w:rsid w:val="00116B5C"/>
    <w:rsid w:val="00117DBC"/>
    <w:rsid w:val="00123F88"/>
    <w:rsid w:val="00143128"/>
    <w:rsid w:val="0014325E"/>
    <w:rsid w:val="001672C6"/>
    <w:rsid w:val="00176194"/>
    <w:rsid w:val="0018719F"/>
    <w:rsid w:val="001912B7"/>
    <w:rsid w:val="00192A98"/>
    <w:rsid w:val="001A1872"/>
    <w:rsid w:val="001A7C8C"/>
    <w:rsid w:val="001B2405"/>
    <w:rsid w:val="001B2E27"/>
    <w:rsid w:val="001D20B8"/>
    <w:rsid w:val="001E6157"/>
    <w:rsid w:val="001F0679"/>
    <w:rsid w:val="00207FE2"/>
    <w:rsid w:val="00225412"/>
    <w:rsid w:val="0023216D"/>
    <w:rsid w:val="00271C17"/>
    <w:rsid w:val="00274500"/>
    <w:rsid w:val="00295246"/>
    <w:rsid w:val="002A3BA0"/>
    <w:rsid w:val="002B03CC"/>
    <w:rsid w:val="002C75C7"/>
    <w:rsid w:val="003026E8"/>
    <w:rsid w:val="00336A4B"/>
    <w:rsid w:val="00346312"/>
    <w:rsid w:val="00382E0D"/>
    <w:rsid w:val="00393705"/>
    <w:rsid w:val="003A37FB"/>
    <w:rsid w:val="003B6AB3"/>
    <w:rsid w:val="003D0AB8"/>
    <w:rsid w:val="003E4352"/>
    <w:rsid w:val="003F080B"/>
    <w:rsid w:val="003F3CC6"/>
    <w:rsid w:val="00430375"/>
    <w:rsid w:val="004365C5"/>
    <w:rsid w:val="0043690D"/>
    <w:rsid w:val="00442BE7"/>
    <w:rsid w:val="00460BF9"/>
    <w:rsid w:val="004701B4"/>
    <w:rsid w:val="0048665F"/>
    <w:rsid w:val="00492297"/>
    <w:rsid w:val="004946C7"/>
    <w:rsid w:val="00497665"/>
    <w:rsid w:val="004B23BA"/>
    <w:rsid w:val="004B55EE"/>
    <w:rsid w:val="004C46D0"/>
    <w:rsid w:val="004D530C"/>
    <w:rsid w:val="004E6D87"/>
    <w:rsid w:val="004F3F90"/>
    <w:rsid w:val="00524010"/>
    <w:rsid w:val="005301BB"/>
    <w:rsid w:val="005316A4"/>
    <w:rsid w:val="00536AB7"/>
    <w:rsid w:val="00547802"/>
    <w:rsid w:val="00575A85"/>
    <w:rsid w:val="00582044"/>
    <w:rsid w:val="005914D6"/>
    <w:rsid w:val="00594A12"/>
    <w:rsid w:val="00596D49"/>
    <w:rsid w:val="005A2132"/>
    <w:rsid w:val="005B4468"/>
    <w:rsid w:val="005D5DF7"/>
    <w:rsid w:val="005E1155"/>
    <w:rsid w:val="005F594F"/>
    <w:rsid w:val="005F7337"/>
    <w:rsid w:val="006120AC"/>
    <w:rsid w:val="00654A72"/>
    <w:rsid w:val="006573CA"/>
    <w:rsid w:val="00662B67"/>
    <w:rsid w:val="0066626D"/>
    <w:rsid w:val="00683FB4"/>
    <w:rsid w:val="00693C6C"/>
    <w:rsid w:val="0069410C"/>
    <w:rsid w:val="006D5F50"/>
    <w:rsid w:val="006F15D9"/>
    <w:rsid w:val="007137F5"/>
    <w:rsid w:val="00721B38"/>
    <w:rsid w:val="00727749"/>
    <w:rsid w:val="00727E38"/>
    <w:rsid w:val="007356CB"/>
    <w:rsid w:val="00743456"/>
    <w:rsid w:val="00754B2A"/>
    <w:rsid w:val="007610E5"/>
    <w:rsid w:val="00781828"/>
    <w:rsid w:val="00786A6B"/>
    <w:rsid w:val="0079452A"/>
    <w:rsid w:val="007C18D0"/>
    <w:rsid w:val="007C3B0C"/>
    <w:rsid w:val="007D150F"/>
    <w:rsid w:val="007D706D"/>
    <w:rsid w:val="007F00A6"/>
    <w:rsid w:val="007F3C5F"/>
    <w:rsid w:val="00800BB7"/>
    <w:rsid w:val="00806728"/>
    <w:rsid w:val="00806F61"/>
    <w:rsid w:val="008121BC"/>
    <w:rsid w:val="008227DA"/>
    <w:rsid w:val="00845481"/>
    <w:rsid w:val="00861844"/>
    <w:rsid w:val="00890988"/>
    <w:rsid w:val="00896165"/>
    <w:rsid w:val="008A3F7C"/>
    <w:rsid w:val="008A5856"/>
    <w:rsid w:val="008A5CAA"/>
    <w:rsid w:val="008A6556"/>
    <w:rsid w:val="008C5C06"/>
    <w:rsid w:val="008C7E8E"/>
    <w:rsid w:val="008D4696"/>
    <w:rsid w:val="0090359D"/>
    <w:rsid w:val="00906DC4"/>
    <w:rsid w:val="00912147"/>
    <w:rsid w:val="00921832"/>
    <w:rsid w:val="0092258F"/>
    <w:rsid w:val="009306EE"/>
    <w:rsid w:val="00960C94"/>
    <w:rsid w:val="00961958"/>
    <w:rsid w:val="00975850"/>
    <w:rsid w:val="009840BD"/>
    <w:rsid w:val="009877B8"/>
    <w:rsid w:val="00993C93"/>
    <w:rsid w:val="009A4AA0"/>
    <w:rsid w:val="009B5118"/>
    <w:rsid w:val="009C0165"/>
    <w:rsid w:val="009D2F06"/>
    <w:rsid w:val="009D30FA"/>
    <w:rsid w:val="009E1011"/>
    <w:rsid w:val="009F11BD"/>
    <w:rsid w:val="009F4AB6"/>
    <w:rsid w:val="00A00FBE"/>
    <w:rsid w:val="00A210D8"/>
    <w:rsid w:val="00A2211B"/>
    <w:rsid w:val="00A229EE"/>
    <w:rsid w:val="00A41F96"/>
    <w:rsid w:val="00A4626D"/>
    <w:rsid w:val="00A5032D"/>
    <w:rsid w:val="00A7495D"/>
    <w:rsid w:val="00A75F8C"/>
    <w:rsid w:val="00A90494"/>
    <w:rsid w:val="00AA0E9F"/>
    <w:rsid w:val="00AA3B50"/>
    <w:rsid w:val="00AD1B63"/>
    <w:rsid w:val="00AD1F96"/>
    <w:rsid w:val="00AD70CC"/>
    <w:rsid w:val="00B0295E"/>
    <w:rsid w:val="00B05104"/>
    <w:rsid w:val="00B0639F"/>
    <w:rsid w:val="00B16AC9"/>
    <w:rsid w:val="00B22D79"/>
    <w:rsid w:val="00B27EE1"/>
    <w:rsid w:val="00B36E16"/>
    <w:rsid w:val="00B60AA1"/>
    <w:rsid w:val="00B65F37"/>
    <w:rsid w:val="00B77988"/>
    <w:rsid w:val="00B8716F"/>
    <w:rsid w:val="00B87C71"/>
    <w:rsid w:val="00B94A55"/>
    <w:rsid w:val="00B95E9E"/>
    <w:rsid w:val="00BB3CDB"/>
    <w:rsid w:val="00BE5632"/>
    <w:rsid w:val="00BF5B55"/>
    <w:rsid w:val="00C03015"/>
    <w:rsid w:val="00C3329C"/>
    <w:rsid w:val="00C4622D"/>
    <w:rsid w:val="00C53DB4"/>
    <w:rsid w:val="00C54895"/>
    <w:rsid w:val="00C63FBB"/>
    <w:rsid w:val="00C6735B"/>
    <w:rsid w:val="00C74C39"/>
    <w:rsid w:val="00C90493"/>
    <w:rsid w:val="00C91D25"/>
    <w:rsid w:val="00C93CCC"/>
    <w:rsid w:val="00CA73FC"/>
    <w:rsid w:val="00CB2B82"/>
    <w:rsid w:val="00CB3AED"/>
    <w:rsid w:val="00CB3E3F"/>
    <w:rsid w:val="00CD389F"/>
    <w:rsid w:val="00CD4088"/>
    <w:rsid w:val="00CF483F"/>
    <w:rsid w:val="00CF6776"/>
    <w:rsid w:val="00D04AF0"/>
    <w:rsid w:val="00D058AA"/>
    <w:rsid w:val="00D20D09"/>
    <w:rsid w:val="00D24C63"/>
    <w:rsid w:val="00D320EF"/>
    <w:rsid w:val="00D61597"/>
    <w:rsid w:val="00D62651"/>
    <w:rsid w:val="00D63113"/>
    <w:rsid w:val="00D63D24"/>
    <w:rsid w:val="00D84EA0"/>
    <w:rsid w:val="00D84FE5"/>
    <w:rsid w:val="00D90130"/>
    <w:rsid w:val="00D907F4"/>
    <w:rsid w:val="00D93D19"/>
    <w:rsid w:val="00DA24BA"/>
    <w:rsid w:val="00DA3F6C"/>
    <w:rsid w:val="00DB1A5D"/>
    <w:rsid w:val="00DB51AE"/>
    <w:rsid w:val="00DD14E8"/>
    <w:rsid w:val="00E04002"/>
    <w:rsid w:val="00E05DAA"/>
    <w:rsid w:val="00E12C9E"/>
    <w:rsid w:val="00E148B6"/>
    <w:rsid w:val="00E30B2D"/>
    <w:rsid w:val="00E404A7"/>
    <w:rsid w:val="00E434D9"/>
    <w:rsid w:val="00E715D0"/>
    <w:rsid w:val="00E95FDC"/>
    <w:rsid w:val="00E966F2"/>
    <w:rsid w:val="00EB3B14"/>
    <w:rsid w:val="00ED1DBA"/>
    <w:rsid w:val="00F23017"/>
    <w:rsid w:val="00F27BB6"/>
    <w:rsid w:val="00F37758"/>
    <w:rsid w:val="00F37CA6"/>
    <w:rsid w:val="00F6355E"/>
    <w:rsid w:val="00F63D5F"/>
    <w:rsid w:val="00F75B2D"/>
    <w:rsid w:val="00F85DA5"/>
    <w:rsid w:val="00F94471"/>
    <w:rsid w:val="00FD614A"/>
    <w:rsid w:val="00FF3E79"/>
    <w:rsid w:val="01177BEC"/>
    <w:rsid w:val="014945C4"/>
    <w:rsid w:val="014B63D9"/>
    <w:rsid w:val="016B51D0"/>
    <w:rsid w:val="01A117AF"/>
    <w:rsid w:val="02A475D6"/>
    <w:rsid w:val="02D9710F"/>
    <w:rsid w:val="03812F17"/>
    <w:rsid w:val="03B04BF1"/>
    <w:rsid w:val="03FC05E4"/>
    <w:rsid w:val="04A11B30"/>
    <w:rsid w:val="04B31B77"/>
    <w:rsid w:val="04EF2B57"/>
    <w:rsid w:val="054660BF"/>
    <w:rsid w:val="055644E4"/>
    <w:rsid w:val="061169A0"/>
    <w:rsid w:val="06583122"/>
    <w:rsid w:val="06CE3F6E"/>
    <w:rsid w:val="06E91913"/>
    <w:rsid w:val="06EB237D"/>
    <w:rsid w:val="071B05C9"/>
    <w:rsid w:val="07237E90"/>
    <w:rsid w:val="072B611B"/>
    <w:rsid w:val="075467CE"/>
    <w:rsid w:val="07BF7969"/>
    <w:rsid w:val="07DC68C6"/>
    <w:rsid w:val="080B0B0E"/>
    <w:rsid w:val="083C79F4"/>
    <w:rsid w:val="0966525C"/>
    <w:rsid w:val="09E06B14"/>
    <w:rsid w:val="09E60520"/>
    <w:rsid w:val="0AA91A3F"/>
    <w:rsid w:val="0ACC4572"/>
    <w:rsid w:val="0AEC4456"/>
    <w:rsid w:val="0B18239A"/>
    <w:rsid w:val="0B4524E0"/>
    <w:rsid w:val="0B5D33FB"/>
    <w:rsid w:val="0CD15FE0"/>
    <w:rsid w:val="0CFC7DE6"/>
    <w:rsid w:val="0D547ED0"/>
    <w:rsid w:val="0D590E88"/>
    <w:rsid w:val="0D710078"/>
    <w:rsid w:val="0D7E4426"/>
    <w:rsid w:val="0DD44E5D"/>
    <w:rsid w:val="0DDB7096"/>
    <w:rsid w:val="0E3138D9"/>
    <w:rsid w:val="0E6F67C8"/>
    <w:rsid w:val="0EE44A15"/>
    <w:rsid w:val="0F19417A"/>
    <w:rsid w:val="0F5210FC"/>
    <w:rsid w:val="100012B7"/>
    <w:rsid w:val="103116A5"/>
    <w:rsid w:val="10543B56"/>
    <w:rsid w:val="10586D51"/>
    <w:rsid w:val="106D492F"/>
    <w:rsid w:val="10F442AE"/>
    <w:rsid w:val="11012472"/>
    <w:rsid w:val="11657D2D"/>
    <w:rsid w:val="11933F6C"/>
    <w:rsid w:val="11B60016"/>
    <w:rsid w:val="11D7181D"/>
    <w:rsid w:val="121C4189"/>
    <w:rsid w:val="123D31C1"/>
    <w:rsid w:val="12796530"/>
    <w:rsid w:val="13116FD3"/>
    <w:rsid w:val="132F688A"/>
    <w:rsid w:val="133E7785"/>
    <w:rsid w:val="13770FA5"/>
    <w:rsid w:val="151053F9"/>
    <w:rsid w:val="153E5205"/>
    <w:rsid w:val="153E6B82"/>
    <w:rsid w:val="15717548"/>
    <w:rsid w:val="15AD1F6F"/>
    <w:rsid w:val="15C23B5E"/>
    <w:rsid w:val="15F769A1"/>
    <w:rsid w:val="16D5265C"/>
    <w:rsid w:val="16F35937"/>
    <w:rsid w:val="171A5060"/>
    <w:rsid w:val="172E6996"/>
    <w:rsid w:val="176E0372"/>
    <w:rsid w:val="17BA1083"/>
    <w:rsid w:val="182D354F"/>
    <w:rsid w:val="18473727"/>
    <w:rsid w:val="18662ED3"/>
    <w:rsid w:val="189D5689"/>
    <w:rsid w:val="18B33C2A"/>
    <w:rsid w:val="18F93965"/>
    <w:rsid w:val="19045833"/>
    <w:rsid w:val="193D5CF2"/>
    <w:rsid w:val="19410E87"/>
    <w:rsid w:val="199A1E63"/>
    <w:rsid w:val="19B43CB1"/>
    <w:rsid w:val="19F31116"/>
    <w:rsid w:val="19F3212F"/>
    <w:rsid w:val="19FD7999"/>
    <w:rsid w:val="1A5937F3"/>
    <w:rsid w:val="1A605E13"/>
    <w:rsid w:val="1B637221"/>
    <w:rsid w:val="1BBA5A63"/>
    <w:rsid w:val="1BE1748B"/>
    <w:rsid w:val="1C936EFD"/>
    <w:rsid w:val="1CB74797"/>
    <w:rsid w:val="1CF30DEA"/>
    <w:rsid w:val="1D2B254E"/>
    <w:rsid w:val="1D2E3532"/>
    <w:rsid w:val="1D414D0E"/>
    <w:rsid w:val="1D7B091C"/>
    <w:rsid w:val="1D812BD7"/>
    <w:rsid w:val="1D9554E6"/>
    <w:rsid w:val="1DB822E9"/>
    <w:rsid w:val="1DB83DA9"/>
    <w:rsid w:val="1DBA6AF0"/>
    <w:rsid w:val="1E225400"/>
    <w:rsid w:val="1EAE5864"/>
    <w:rsid w:val="1EC1067E"/>
    <w:rsid w:val="1F59266D"/>
    <w:rsid w:val="200A479B"/>
    <w:rsid w:val="208546FD"/>
    <w:rsid w:val="210B621B"/>
    <w:rsid w:val="211E4BBD"/>
    <w:rsid w:val="211F0BF0"/>
    <w:rsid w:val="212406E4"/>
    <w:rsid w:val="21942500"/>
    <w:rsid w:val="23631A3D"/>
    <w:rsid w:val="23D63541"/>
    <w:rsid w:val="23F101BD"/>
    <w:rsid w:val="24062D7B"/>
    <w:rsid w:val="24252D75"/>
    <w:rsid w:val="24A30ED0"/>
    <w:rsid w:val="24AC172F"/>
    <w:rsid w:val="25201504"/>
    <w:rsid w:val="2549112F"/>
    <w:rsid w:val="255E62F1"/>
    <w:rsid w:val="260517DE"/>
    <w:rsid w:val="26765FEA"/>
    <w:rsid w:val="26D16DE1"/>
    <w:rsid w:val="272E3070"/>
    <w:rsid w:val="276C595C"/>
    <w:rsid w:val="2846466B"/>
    <w:rsid w:val="285F6169"/>
    <w:rsid w:val="286D4269"/>
    <w:rsid w:val="28A57AC7"/>
    <w:rsid w:val="28BF433E"/>
    <w:rsid w:val="28F36F01"/>
    <w:rsid w:val="29304033"/>
    <w:rsid w:val="29832DFA"/>
    <w:rsid w:val="29AE1540"/>
    <w:rsid w:val="29DF2DEF"/>
    <w:rsid w:val="2A827771"/>
    <w:rsid w:val="2ADD175C"/>
    <w:rsid w:val="2ADE041A"/>
    <w:rsid w:val="2AE476B5"/>
    <w:rsid w:val="2AF7299C"/>
    <w:rsid w:val="2B564F49"/>
    <w:rsid w:val="2B633D08"/>
    <w:rsid w:val="2BA37D6C"/>
    <w:rsid w:val="2BC30D11"/>
    <w:rsid w:val="2BDD3E87"/>
    <w:rsid w:val="2BE87EC6"/>
    <w:rsid w:val="2BF05497"/>
    <w:rsid w:val="2C2554FB"/>
    <w:rsid w:val="2C3C217F"/>
    <w:rsid w:val="2C56527A"/>
    <w:rsid w:val="2CB90A93"/>
    <w:rsid w:val="2D544CEF"/>
    <w:rsid w:val="2DA36EE0"/>
    <w:rsid w:val="2DC34D1E"/>
    <w:rsid w:val="2E012AE7"/>
    <w:rsid w:val="2E353076"/>
    <w:rsid w:val="2E840C5D"/>
    <w:rsid w:val="2EC34477"/>
    <w:rsid w:val="2EF105E1"/>
    <w:rsid w:val="2F3121E1"/>
    <w:rsid w:val="2F52413E"/>
    <w:rsid w:val="2F6970A6"/>
    <w:rsid w:val="2F9D4F14"/>
    <w:rsid w:val="2FEB237C"/>
    <w:rsid w:val="304F313F"/>
    <w:rsid w:val="308203B5"/>
    <w:rsid w:val="31323B20"/>
    <w:rsid w:val="317E3FF4"/>
    <w:rsid w:val="31D07BE0"/>
    <w:rsid w:val="32254818"/>
    <w:rsid w:val="32317E54"/>
    <w:rsid w:val="323F34BF"/>
    <w:rsid w:val="326B7C1E"/>
    <w:rsid w:val="331F01A0"/>
    <w:rsid w:val="3331371E"/>
    <w:rsid w:val="333746F7"/>
    <w:rsid w:val="33405493"/>
    <w:rsid w:val="335749C3"/>
    <w:rsid w:val="33B6335A"/>
    <w:rsid w:val="346A4FE3"/>
    <w:rsid w:val="3508210D"/>
    <w:rsid w:val="35681757"/>
    <w:rsid w:val="35814DC2"/>
    <w:rsid w:val="358C3176"/>
    <w:rsid w:val="35925B6C"/>
    <w:rsid w:val="362B33C1"/>
    <w:rsid w:val="36516874"/>
    <w:rsid w:val="365A3126"/>
    <w:rsid w:val="36740013"/>
    <w:rsid w:val="36AF3A3B"/>
    <w:rsid w:val="36F9614C"/>
    <w:rsid w:val="37052EEF"/>
    <w:rsid w:val="37410014"/>
    <w:rsid w:val="379A67B8"/>
    <w:rsid w:val="37CB22DF"/>
    <w:rsid w:val="38271C0F"/>
    <w:rsid w:val="38E67E53"/>
    <w:rsid w:val="38F143FA"/>
    <w:rsid w:val="39336D1D"/>
    <w:rsid w:val="39B868C5"/>
    <w:rsid w:val="3A6269DC"/>
    <w:rsid w:val="3B0D50D6"/>
    <w:rsid w:val="3B2B6D8A"/>
    <w:rsid w:val="3B3A390F"/>
    <w:rsid w:val="3B585686"/>
    <w:rsid w:val="3C0667B6"/>
    <w:rsid w:val="3D2B3188"/>
    <w:rsid w:val="3D4C0275"/>
    <w:rsid w:val="3D710A57"/>
    <w:rsid w:val="3E323135"/>
    <w:rsid w:val="3E6740ED"/>
    <w:rsid w:val="3E88246C"/>
    <w:rsid w:val="3EF417DE"/>
    <w:rsid w:val="3F9E326F"/>
    <w:rsid w:val="3FB156F8"/>
    <w:rsid w:val="402D620E"/>
    <w:rsid w:val="407E7B9D"/>
    <w:rsid w:val="40D5162C"/>
    <w:rsid w:val="41433CA7"/>
    <w:rsid w:val="424C2EC6"/>
    <w:rsid w:val="43052AF9"/>
    <w:rsid w:val="438254A7"/>
    <w:rsid w:val="4452530A"/>
    <w:rsid w:val="44F82DCD"/>
    <w:rsid w:val="45581643"/>
    <w:rsid w:val="457C3BC2"/>
    <w:rsid w:val="460342B8"/>
    <w:rsid w:val="471F2EA7"/>
    <w:rsid w:val="47427894"/>
    <w:rsid w:val="47477DC3"/>
    <w:rsid w:val="48093D5A"/>
    <w:rsid w:val="48691B3B"/>
    <w:rsid w:val="48B631C8"/>
    <w:rsid w:val="48E57780"/>
    <w:rsid w:val="48F45A2B"/>
    <w:rsid w:val="49B60A9B"/>
    <w:rsid w:val="49E70078"/>
    <w:rsid w:val="49FC1C0B"/>
    <w:rsid w:val="49FF6123"/>
    <w:rsid w:val="4A267F09"/>
    <w:rsid w:val="4A3310BD"/>
    <w:rsid w:val="4B40421D"/>
    <w:rsid w:val="4B4D432A"/>
    <w:rsid w:val="4B613FA1"/>
    <w:rsid w:val="4C2070A1"/>
    <w:rsid w:val="4C544737"/>
    <w:rsid w:val="4C5D425C"/>
    <w:rsid w:val="4C5E60A5"/>
    <w:rsid w:val="4C6B7F97"/>
    <w:rsid w:val="4CBA1806"/>
    <w:rsid w:val="4CBA6494"/>
    <w:rsid w:val="4D1F6CDE"/>
    <w:rsid w:val="4D384A86"/>
    <w:rsid w:val="4D9A1E3C"/>
    <w:rsid w:val="4DF41DDA"/>
    <w:rsid w:val="4EBD09F6"/>
    <w:rsid w:val="4F5E5BE9"/>
    <w:rsid w:val="4FD01E8A"/>
    <w:rsid w:val="500F01E7"/>
    <w:rsid w:val="50742DD6"/>
    <w:rsid w:val="50D00041"/>
    <w:rsid w:val="515A6799"/>
    <w:rsid w:val="517904BD"/>
    <w:rsid w:val="51A930C7"/>
    <w:rsid w:val="51FF641A"/>
    <w:rsid w:val="521115A1"/>
    <w:rsid w:val="521671E7"/>
    <w:rsid w:val="523C2D8D"/>
    <w:rsid w:val="526C4FC2"/>
    <w:rsid w:val="52B15CC9"/>
    <w:rsid w:val="52C36F16"/>
    <w:rsid w:val="5334430A"/>
    <w:rsid w:val="542E4C64"/>
    <w:rsid w:val="554B09EE"/>
    <w:rsid w:val="55921EE1"/>
    <w:rsid w:val="55D15E76"/>
    <w:rsid w:val="55EC430D"/>
    <w:rsid w:val="55F31DAE"/>
    <w:rsid w:val="568233DA"/>
    <w:rsid w:val="56A4258F"/>
    <w:rsid w:val="56D801B1"/>
    <w:rsid w:val="56E55C1A"/>
    <w:rsid w:val="57513357"/>
    <w:rsid w:val="579E6164"/>
    <w:rsid w:val="57C37C04"/>
    <w:rsid w:val="5809603D"/>
    <w:rsid w:val="589F1547"/>
    <w:rsid w:val="58AC4A15"/>
    <w:rsid w:val="58D6367D"/>
    <w:rsid w:val="58DD7E88"/>
    <w:rsid w:val="58E41E5B"/>
    <w:rsid w:val="58E605CB"/>
    <w:rsid w:val="591B794B"/>
    <w:rsid w:val="592A6B5D"/>
    <w:rsid w:val="594518BE"/>
    <w:rsid w:val="599F3A84"/>
    <w:rsid w:val="5A785DAB"/>
    <w:rsid w:val="5A9E5E91"/>
    <w:rsid w:val="5AD2035B"/>
    <w:rsid w:val="5AE503AE"/>
    <w:rsid w:val="5C5523FB"/>
    <w:rsid w:val="5C56533E"/>
    <w:rsid w:val="5C6623E6"/>
    <w:rsid w:val="5C88224C"/>
    <w:rsid w:val="5C9210AE"/>
    <w:rsid w:val="5CC73A74"/>
    <w:rsid w:val="5D6C693D"/>
    <w:rsid w:val="5E0719F3"/>
    <w:rsid w:val="5E6874AF"/>
    <w:rsid w:val="5E8737D9"/>
    <w:rsid w:val="5EFD2880"/>
    <w:rsid w:val="5F2540F6"/>
    <w:rsid w:val="5FD75BA3"/>
    <w:rsid w:val="60154D1D"/>
    <w:rsid w:val="60322259"/>
    <w:rsid w:val="6062656A"/>
    <w:rsid w:val="60713CC7"/>
    <w:rsid w:val="60C36644"/>
    <w:rsid w:val="60D10DD1"/>
    <w:rsid w:val="60EA08AA"/>
    <w:rsid w:val="60F15130"/>
    <w:rsid w:val="61380769"/>
    <w:rsid w:val="61A90AE3"/>
    <w:rsid w:val="61FF0D40"/>
    <w:rsid w:val="620562D7"/>
    <w:rsid w:val="62135EEC"/>
    <w:rsid w:val="62372368"/>
    <w:rsid w:val="63036FE8"/>
    <w:rsid w:val="63BD28C5"/>
    <w:rsid w:val="63D903A9"/>
    <w:rsid w:val="640A3218"/>
    <w:rsid w:val="64103EFA"/>
    <w:rsid w:val="6481786F"/>
    <w:rsid w:val="64D64B74"/>
    <w:rsid w:val="653E201F"/>
    <w:rsid w:val="65632609"/>
    <w:rsid w:val="65946CB6"/>
    <w:rsid w:val="659D667B"/>
    <w:rsid w:val="65BE3364"/>
    <w:rsid w:val="6614440A"/>
    <w:rsid w:val="66690C58"/>
    <w:rsid w:val="66BF3D29"/>
    <w:rsid w:val="66DB7ADB"/>
    <w:rsid w:val="66F21BA9"/>
    <w:rsid w:val="66F65A6C"/>
    <w:rsid w:val="675F0873"/>
    <w:rsid w:val="67791741"/>
    <w:rsid w:val="677E5374"/>
    <w:rsid w:val="67AD4B55"/>
    <w:rsid w:val="681461EB"/>
    <w:rsid w:val="68B56BD2"/>
    <w:rsid w:val="68BD5A29"/>
    <w:rsid w:val="68F8738C"/>
    <w:rsid w:val="6918027C"/>
    <w:rsid w:val="6923488C"/>
    <w:rsid w:val="695C6391"/>
    <w:rsid w:val="6961354D"/>
    <w:rsid w:val="696555F9"/>
    <w:rsid w:val="69A441D9"/>
    <w:rsid w:val="69E138F0"/>
    <w:rsid w:val="6A636C33"/>
    <w:rsid w:val="6AB760B1"/>
    <w:rsid w:val="6B632BC7"/>
    <w:rsid w:val="6B7A7CF1"/>
    <w:rsid w:val="6BAD6C0B"/>
    <w:rsid w:val="6BC715F7"/>
    <w:rsid w:val="6C4B2A1F"/>
    <w:rsid w:val="6C9910CB"/>
    <w:rsid w:val="6C9A13A4"/>
    <w:rsid w:val="6CE47847"/>
    <w:rsid w:val="6D8C2D93"/>
    <w:rsid w:val="6D943D2C"/>
    <w:rsid w:val="6DAA0753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245D5D"/>
    <w:rsid w:val="6F3530AA"/>
    <w:rsid w:val="6F40196D"/>
    <w:rsid w:val="6FF70BF6"/>
    <w:rsid w:val="6FF85B67"/>
    <w:rsid w:val="70031ECD"/>
    <w:rsid w:val="70294582"/>
    <w:rsid w:val="707C4A6F"/>
    <w:rsid w:val="708C5C5C"/>
    <w:rsid w:val="70A044FB"/>
    <w:rsid w:val="735A2D95"/>
    <w:rsid w:val="73E300F3"/>
    <w:rsid w:val="74211B95"/>
    <w:rsid w:val="742D65A6"/>
    <w:rsid w:val="74850846"/>
    <w:rsid w:val="74A64678"/>
    <w:rsid w:val="74B456D0"/>
    <w:rsid w:val="75514031"/>
    <w:rsid w:val="75883F57"/>
    <w:rsid w:val="75B6497C"/>
    <w:rsid w:val="75BE355C"/>
    <w:rsid w:val="75C8104B"/>
    <w:rsid w:val="75FE5281"/>
    <w:rsid w:val="761E6B47"/>
    <w:rsid w:val="762D6C41"/>
    <w:rsid w:val="76AA2AD3"/>
    <w:rsid w:val="76C15081"/>
    <w:rsid w:val="7701338D"/>
    <w:rsid w:val="77714CB5"/>
    <w:rsid w:val="77B377A5"/>
    <w:rsid w:val="77BB2F75"/>
    <w:rsid w:val="789C76F2"/>
    <w:rsid w:val="79C655FA"/>
    <w:rsid w:val="7B202E7F"/>
    <w:rsid w:val="7BAC4C92"/>
    <w:rsid w:val="7BCD01E8"/>
    <w:rsid w:val="7BF6061D"/>
    <w:rsid w:val="7C5750AB"/>
    <w:rsid w:val="7C696652"/>
    <w:rsid w:val="7CBB7D19"/>
    <w:rsid w:val="7CE77254"/>
    <w:rsid w:val="7D28362B"/>
    <w:rsid w:val="7D543C78"/>
    <w:rsid w:val="7DBA3ACB"/>
    <w:rsid w:val="7DD915D4"/>
    <w:rsid w:val="7DEC095E"/>
    <w:rsid w:val="7E3F0F37"/>
    <w:rsid w:val="7EDC0E31"/>
    <w:rsid w:val="7EE632D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7564825"/>
  <w15:docId w15:val="{B813D694-86D3-4E9F-BE0A-5294A3B96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/>
    <w:lsdException w:name="heading 9" w:semiHidden="1" w:unhideWhenUsed="1"/>
    <w:lsdException w:name="caption" w:semiHidden="1" w:unhideWhenUsed="1" w:qFormat="1"/>
    <w:lsdException w:name="Default Paragraph Fon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A73FC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spacing w:before="360" w:after="360"/>
      <w:outlineLvl w:val="0"/>
    </w:pPr>
    <w:rPr>
      <w:rFonts w:ascii="Nirmala UI" w:hAnsi="Nirmala U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pBdr>
        <w:top w:val="none" w:sz="0" w:space="1" w:color="auto"/>
        <w:left w:val="none" w:sz="0" w:space="4" w:color="auto"/>
        <w:bottom w:val="single" w:sz="2" w:space="1" w:color="BFBFBF" w:themeColor="background1" w:themeShade="BF"/>
        <w:right w:val="none" w:sz="0" w:space="4" w:color="auto"/>
      </w:pBdr>
      <w:spacing w:before="380" w:after="380"/>
      <w:outlineLvl w:val="1"/>
    </w:pPr>
    <w:rPr>
      <w:rFonts w:ascii="Nirmala UI" w:hAnsi="Nirmala U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Nirmala UI" w:hAnsi="Nirmala UI"/>
      <w:b/>
      <w:bCs/>
      <w:sz w:val="22"/>
      <w:szCs w:val="32"/>
    </w:rPr>
  </w:style>
  <w:style w:type="paragraph" w:styleId="Heading4">
    <w:name w:val="heading 4"/>
    <w:next w:val="Normal"/>
    <w:link w:val="Heading4Char"/>
    <w:unhideWhenUsed/>
    <w:qFormat/>
    <w:pPr>
      <w:keepNext/>
      <w:keepLines/>
      <w:spacing w:before="40" w:after="50"/>
      <w:outlineLvl w:val="3"/>
    </w:pPr>
    <w:rPr>
      <w:rFonts w:ascii="Nirmala UI" w:hAnsi="Nirmala UI"/>
      <w:b/>
      <w:bCs/>
      <w:sz w:val="18"/>
      <w:szCs w:val="2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unhideWhenUsed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7495D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rPr>
      <w:rFonts w:ascii="Poppins" w:eastAsia="SimSun" w:hAnsi="Poppins"/>
      <w:color w:val="404040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Nirmala UI" w:hAnsi="Nirmala UI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Nirmala UI" w:hAnsi="Nirmala UI"/>
      <w:b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Nirmala UI" w:hAnsi="Nirmala UI"/>
      <w:b/>
      <w:bCs/>
      <w:sz w:val="28"/>
      <w:szCs w:val="32"/>
    </w:rPr>
  </w:style>
  <w:style w:type="paragraph" w:customStyle="1" w:styleId="WPSOffice1">
    <w:name w:val="WPSOffice手动目录 1"/>
  </w:style>
  <w:style w:type="character" w:customStyle="1" w:styleId="Heading4Char">
    <w:name w:val="Heading 4 Char"/>
    <w:link w:val="Heading4"/>
    <w:qFormat/>
    <w:rPr>
      <w:rFonts w:ascii="Nirmala UI" w:eastAsia="SimSun" w:hAnsi="Nirmala UI"/>
      <w:b/>
      <w:bCs/>
      <w:sz w:val="18"/>
      <w:szCs w:val="28"/>
    </w:rPr>
  </w:style>
  <w:style w:type="character" w:styleId="PlaceholderText">
    <w:name w:val="Placeholder Text"/>
    <w:basedOn w:val="DefaultParagraphFont"/>
    <w:uiPriority w:val="99"/>
    <w:semiHidden/>
    <w:rsid w:val="00727E38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D61597"/>
    <w:rPr>
      <w:rFonts w:ascii="Segoe UI Variable Text" w:eastAsiaTheme="minorEastAsia" w:hAnsi="Segoe UI Variable Text" w:cstheme="minorBidi"/>
      <w:sz w:val="18"/>
      <w:lang w:eastAsia="zh-CN"/>
    </w:rPr>
  </w:style>
  <w:style w:type="paragraph" w:styleId="ListParagraph">
    <w:name w:val="List Paragraph"/>
    <w:basedOn w:val="Normal"/>
    <w:uiPriority w:val="99"/>
    <w:rsid w:val="00E30B2D"/>
    <w:pPr>
      <w:ind w:left="720"/>
      <w:contextualSpacing/>
    </w:pPr>
  </w:style>
  <w:style w:type="paragraph" w:styleId="Revision">
    <w:name w:val="Revision"/>
    <w:hidden/>
    <w:uiPriority w:val="99"/>
    <w:semiHidden/>
    <w:rsid w:val="00092703"/>
    <w:rPr>
      <w:rFonts w:ascii="Segoe UI" w:eastAsiaTheme="minorEastAsia" w:hAnsi="Segoe UI" w:cstheme="minorBidi"/>
      <w:sz w:val="18"/>
      <w:lang w:eastAsia="zh-CN"/>
    </w:rPr>
  </w:style>
  <w:style w:type="character" w:styleId="IntenseEmphasis">
    <w:name w:val="Intense Emphasis"/>
    <w:uiPriority w:val="21"/>
    <w:qFormat/>
    <w:rsid w:val="00AD70CC"/>
    <w:rPr>
      <w:b w:val="0"/>
      <w:i/>
      <w:iCs/>
      <w14:textFill>
        <w14:gradFill>
          <w14:gsLst>
            <w14:gs w14:pos="0">
              <w14:srgbClr w14:val="00B050"/>
            </w14:gs>
            <w14:gs w14:pos="100000">
              <w14:srgbClr w14:val="0070C0"/>
            </w14:gs>
          </w14:gsLst>
          <w14:lin w14:ang="1200000" w14:scaled="0"/>
        </w14:gradFill>
      </w14:textFill>
    </w:rPr>
  </w:style>
  <w:style w:type="paragraph" w:customStyle="1" w:styleId="Test">
    <w:name w:val="Test"/>
    <w:basedOn w:val="Normal"/>
    <w:rsid w:val="00274500"/>
  </w:style>
  <w:style w:type="character" w:styleId="UnresolvedMention">
    <w:name w:val="Unresolved Mention"/>
    <w:basedOn w:val="DefaultParagraphFont"/>
    <w:uiPriority w:val="99"/>
    <w:semiHidden/>
    <w:unhideWhenUsed/>
    <w:rsid w:val="00E148B6"/>
    <w:rPr>
      <w:color w:val="605E5C"/>
      <w:shd w:val="clear" w:color="auto" w:fill="E1DFDD"/>
    </w:rPr>
  </w:style>
  <w:style w:type="paragraph" w:customStyle="1" w:styleId="Code">
    <w:name w:val="Code"/>
    <w:basedOn w:val="Normal"/>
    <w:link w:val="CodeChar"/>
    <w:qFormat/>
    <w:rsid w:val="008A5856"/>
    <w:rPr>
      <w:rFonts w:ascii="JetBrains Mono" w:eastAsia="SimSun" w:hAnsi="JetBrains Mono" w:cs="Times New Roman"/>
      <w:color w:val="FFFFFF" w:themeColor="background1"/>
      <w:szCs w:val="18"/>
    </w:rPr>
  </w:style>
  <w:style w:type="character" w:customStyle="1" w:styleId="CodeChar">
    <w:name w:val="Code Char"/>
    <w:basedOn w:val="DefaultParagraphFont"/>
    <w:link w:val="Code"/>
    <w:rsid w:val="008A5856"/>
    <w:rPr>
      <w:rFonts w:ascii="JetBrains Mono" w:hAnsi="JetBrains Mono"/>
      <w:color w:val="FFFFFF" w:themeColor="background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4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hdphoto" Target="media/hdphoto2.wd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819CBC0-2CB4-4233-97E8-B2B686390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Tam Long Yin</cp:lastModifiedBy>
  <cp:revision>165</cp:revision>
  <cp:lastPrinted>2022-11-23T11:28:00Z</cp:lastPrinted>
  <dcterms:created xsi:type="dcterms:W3CDTF">2021-08-18T06:52:00Z</dcterms:created>
  <dcterms:modified xsi:type="dcterms:W3CDTF">2023-02-17T07:07:00Z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17558C97AEC44648AE3A90EDD5579D03</vt:lpwstr>
  </property>
</Properties>
</file>